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4031300" w:rsidR="001E096A" w:rsidRDefault="001E096A" w:rsidP="001E096A">
      <w:r>
        <w:t>Corrinne E Grover, Mark A Arick I</w:t>
      </w:r>
      <w:r w:rsidR="001D7ED2">
        <w:t>I, Justin Conover, Adam Thrash</w:t>
      </w:r>
      <w:r>
        <w:t xml:space="preserve">, </w:t>
      </w:r>
      <w:r w:rsidR="002613A6">
        <w:t xml:space="preserve">Guanjing Hu, </w:t>
      </w:r>
      <w:r>
        <w:t>William S Sanders, Rubab Naqvi, Muhammad Farooq,</w:t>
      </w:r>
      <w:r w:rsidR="00D94147" w:rsidRPr="00D94147">
        <w:t xml:space="preserve"> Xiaochong</w:t>
      </w:r>
      <w:r w:rsidR="00D94147">
        <w:t xml:space="preserve"> </w:t>
      </w:r>
      <w:r w:rsidR="00FF27B6">
        <w:t>Li</w:t>
      </w:r>
      <w:r w:rsidR="00D94147">
        <w:t xml:space="preserve">, </w:t>
      </w:r>
      <w:r w:rsidR="00756A47">
        <w:t xml:space="preserve">Lei Gong, </w:t>
      </w:r>
      <w:r>
        <w:t>Joann Mudge, Thiru Ramaraj, Joshua A Udall, Dani</w:t>
      </w:r>
      <w:r w:rsidR="007B6F34">
        <w:t xml:space="preserve">el G Peterson, Jodi Scheffler, </w:t>
      </w:r>
      <w:r w:rsidR="00E83116">
        <w:t xml:space="preserve">Brian Scheffler, </w:t>
      </w:r>
      <w:r>
        <w:t xml:space="preserve">and </w:t>
      </w:r>
      <w:r w:rsidR="00E83116">
        <w:t>Jonathan F Wendel</w:t>
      </w:r>
    </w:p>
    <w:p w14:paraId="69C5F0DF" w14:textId="4291C9A8" w:rsidR="00AA5C4C" w:rsidRDefault="00AA5C4C">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162FA17D" w14:textId="77777777" w:rsidR="00AA5C4C" w:rsidRDefault="00AA5C4C">
      <w:pPr>
        <w:rPr>
          <w:b/>
        </w:rPr>
      </w:pPr>
      <w:r>
        <w:rPr>
          <w:b/>
        </w:rPr>
        <w:br w:type="page"/>
      </w:r>
    </w:p>
    <w:p w14:paraId="7CE82219" w14:textId="785CAB96" w:rsidR="00485F39" w:rsidRPr="00C13819" w:rsidRDefault="00485F39" w:rsidP="001E096A">
      <w:pPr>
        <w:rPr>
          <w:b/>
        </w:rPr>
      </w:pPr>
      <w:r w:rsidRPr="00C13819">
        <w:rPr>
          <w:b/>
        </w:rPr>
        <w:lastRenderedPageBreak/>
        <w:t>Introduction</w:t>
      </w:r>
    </w:p>
    <w:p w14:paraId="70711B28" w14:textId="5810A683"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Pr>
          <w:i/>
        </w:rPr>
        <w:t>Gossypieae</w:t>
      </w:r>
      <w:r>
        <w:t xml:space="preserve">, </w:t>
      </w:r>
      <w:r w:rsidR="003E25AC">
        <w:t xml:space="preserve">is </w:t>
      </w:r>
      <w:r w:rsidR="00AA5C4C">
        <w:t xml:space="preserve">the </w:t>
      </w:r>
      <w:r w:rsidR="003E25AC">
        <w:t>prevalence of long-distance, trans-oceanic dispersal</w:t>
      </w:r>
      <w:r w:rsidR="00470BB8">
        <w:t xml:space="preserve"> {Wendel, 2015 #126}</w:t>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FA6621">
        <w:t>{Wendel, 1989 #14}</w:t>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FA6621">
        <w:t>{Dejoode, 1992 #1;Fryxell, 1979 #11;Stephens, 1958 #12;Stephens, 1966 #13;Wendel, 1989 #14;Wendel, 1992 #15;Wendel, 1990 #16;Wendel, 1990 #17;Wendel, 2003 #18;Seelanan, 1997 #19}</w:t>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molecular divergence estimates derived from </w:t>
      </w:r>
      <w:r w:rsidR="00426D24">
        <w:t>both 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FA6621">
        <w:t>{Seelanan, 1997 #19;Cronn, 2002 #26}</w:t>
      </w:r>
      <w:r w:rsidR="006004F3">
        <w:t>.</w:t>
      </w:r>
    </w:p>
    <w:p w14:paraId="65F1857C" w14:textId="358AF907"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FA6621">
        <w:t>{Morden, 2017 #125}{Bates, 1990 #20;Sherwood, 2014 #21}</w:t>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FA6621">
        <w:t>{Service, 2012 #22;Sherwood, 2014 #21}</w:t>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FA6621">
        <w:t>{Sherwood, 2014 #21}</w:t>
      </w:r>
      <w:r w:rsidR="00442C92">
        <w:t xml:space="preserve">{Morden, 2017 #125}. A remarkable amount of diversity within and among species has been detected, particularly given the demographic history of </w:t>
      </w:r>
      <w:r w:rsidR="00442C92">
        <w:rPr>
          <w:i/>
        </w:rPr>
        <w:t>Kokia</w:t>
      </w:r>
      <w:r w:rsidR="00442C92">
        <w:t>, which includes the original genetic bottleneck associated with dispersal to the Hawaiian Islands, subsequent inter-island dispersals, and the subsequent bottlenecks due to habitat loss and the introduction of competitive and/or damaging alien species {Morden, 2017 #125}</w:t>
      </w:r>
      <w:r w:rsidR="00FA6621">
        <w:t>{Sherwood, 2014 #21}</w:t>
      </w:r>
      <w:r w:rsidR="00442C92">
        <w:t>.</w:t>
      </w:r>
    </w:p>
    <w:p w14:paraId="3E2BB3F5" w14:textId="1880CED7"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FA6621">
        <w:t>{Hutchinson, 1937 #25;Hutchinson, 1943 #29}</w:t>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0E866F7B"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470BB8">
        <w:t>{Wendel, 2015 #126}</w:t>
      </w:r>
      <w:r w:rsidR="00696FEF">
        <w:t xml:space="preserve"> </w:t>
      </w:r>
      <w:r w:rsidR="00A51DD4">
        <w:t xml:space="preserve">and, in the case of </w:t>
      </w:r>
      <w:r w:rsidR="00A51DD4">
        <w:rPr>
          <w:i/>
        </w:rPr>
        <w:t>Kokia</w:t>
      </w:r>
      <w:r w:rsidR="00A51DD4">
        <w:t xml:space="preserve">, for assessments of current status and diversity </w:t>
      </w:r>
      <w:r w:rsidR="00FA6621">
        <w:t>{Morden, 2017 #125}</w:t>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{Wendel, 2015 #126}</w:t>
      </w:r>
      <w:r w:rsidR="00696FEF">
        <w:rPr>
          <w:i/>
        </w:rPr>
        <w:t xml:space="preserve">, </w:t>
      </w:r>
      <w:r w:rsidR="00696FEF">
        <w:t xml:space="preserve">i.e., approximately 2% versus 3.6% </w:t>
      </w:r>
      <w:r w:rsidR="00FA6621">
        <w:t xml:space="preserve">{Cronn, </w:t>
      </w:r>
      <w:r w:rsidR="00FA6621">
        <w:lastRenderedPageBreak/>
        <w:t>2002 #26}</w:t>
      </w:r>
      <w:r w:rsidR="00696FEF">
        <w:t xml:space="preserve">{Flagel, 2012 #128},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 xml:space="preserve">ith the </w:t>
      </w:r>
      <w:r w:rsidR="003D3D4C">
        <w:t>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FA6621">
        <w:t>{Hutchinson, 1947 #23;Seelanan, 1997 #19;Fryxell, 1968 #28}</w:t>
      </w:r>
      <w:r w:rsidR="003D3D4C">
        <w:t xml:space="preserve">. </w:t>
      </w:r>
    </w:p>
    <w:p w14:paraId="173DCC78" w14:textId="1D831C7C"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w:t>
      </w:r>
      <w:r w:rsidR="0024333D">
        <w:t>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 xml:space="preserve">Hawaiian archipelago, </w:t>
      </w:r>
      <w:r w:rsidR="00E513C4">
        <w:t xml:space="preserve">whose modern members </w:t>
      </w:r>
      <w:r w:rsidR="008772EF">
        <w:t>began to emerge only about</w:t>
      </w:r>
      <w:r w:rsidR="00E513C4">
        <w:t xml:space="preserve"> </w:t>
      </w:r>
      <w:commentRangeStart w:id="0"/>
      <w:r w:rsidR="00E513C4">
        <w:t>4-6</w:t>
      </w:r>
      <w:commentRangeEnd w:id="0"/>
      <w:r w:rsidR="00E513C4">
        <w:rPr>
          <w:rStyle w:val="CommentReference"/>
        </w:rPr>
        <w:commentReference w:id="0"/>
      </w:r>
      <w:r w:rsidR="00E513C4">
        <w:t xml:space="preserve"> </w:t>
      </w:r>
      <w:r w:rsidR="008772EF">
        <w:t xml:space="preserve"> </w:t>
      </w:r>
      <w:commentRangeStart w:id="1"/>
      <w:r w:rsidR="008772EF">
        <w:t xml:space="preserve"> mya</w:t>
      </w:r>
      <w:commentRangeEnd w:id="1"/>
      <w:r w:rsidR="00C34EE2">
        <w:t xml:space="preserve"> </w:t>
      </w:r>
      <w:r w:rsidR="00E513C4">
        <w:t>{Flinders, 2010 #129}</w:t>
      </w:r>
      <w:r w:rsidR="008E4D83">
        <w:rPr>
          <w:rStyle w:val="CommentReference"/>
        </w:rPr>
        <w:commentReference w:id="1"/>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FA6621">
        <w:t>{Seelanan, 1997 #19}</w:t>
      </w:r>
      <w:r w:rsidR="00C34EE2">
        <w:t>.</w:t>
      </w:r>
      <w:r w:rsidR="00983911">
        <w:t xml:space="preserve"> </w:t>
      </w:r>
    </w:p>
    <w:p w14:paraId="2771C46A" w14:textId="7FF77C36"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As the</w:t>
      </w:r>
      <w:r w:rsidR="008523D3">
        <w:t>y are</w:t>
      </w:r>
      <w:r w:rsidR="00442C92">
        <w:t xml:space="preserve"> 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t>
      </w:r>
      <w:r>
        <w:t xml:space="preserve">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4891B039" w:rsidR="00594625" w:rsidRDefault="00594625" w:rsidP="00594625">
      <w:r>
        <w:t xml:space="preserve">The </w:t>
      </w:r>
      <w:r w:rsidR="000D2ABF">
        <w:t xml:space="preserve">reads </w:t>
      </w:r>
      <w:r>
        <w:t>were trimmed and filtered with Trimmomatic v0.32</w:t>
      </w:r>
      <w:r w:rsidR="001C7EC1">
        <w:t xml:space="preserve"> </w:t>
      </w:r>
      <w:r w:rsidR="00FA6621">
        <w:t>{Bolger, 2014 #35}</w:t>
      </w:r>
      <w:r>
        <w:t xml:space="preserve"> with the following </w:t>
      </w:r>
      <w:r>
        <w:t>options: (1) sequence adapter removal, (2) removal of leading and/or trailing bases when the quality score (Q) &lt;28, (3) removal of bases after average Q &lt;28 (8 nt window) or single base quality &lt;10, and (4) removal of reads &lt;85 nt.</w:t>
      </w:r>
    </w:p>
    <w:p w14:paraId="3CAE9C3A" w14:textId="142C3AA7"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FA6621">
        <w:t>{Li, 2015 #107}</w:t>
      </w:r>
      <w:r w:rsidR="00AC2B03">
        <w:t xml:space="preserve"> </w:t>
      </w:r>
      <w:r>
        <w:t>was used to assemble the RNA data into transcripts.</w:t>
      </w:r>
    </w:p>
    <w:p w14:paraId="3DC99DF2" w14:textId="794022F3" w:rsidR="00931973" w:rsidRDefault="00594625" w:rsidP="003F496A">
      <w:r>
        <w:lastRenderedPageBreak/>
        <w:t xml:space="preserve">The trimmed DNA data and RNA assembly were </w:t>
      </w:r>
      <w:r w:rsidR="000D2ABF">
        <w:t xml:space="preserve">jointly </w:t>
      </w:r>
      <w:r>
        <w:t xml:space="preserve">assembled via ABySS v2.0.1 </w:t>
      </w:r>
      <w:r w:rsidR="00FA6621">
        <w:t>{Simpson, 2009 #103}</w:t>
      </w:r>
      <w:r w:rsidR="003F496A">
        <w:t>,</w:t>
      </w:r>
      <w:r>
        <w:t xml:space="preserve"> using every 5th kmer value from 65 through 200. The assembly with the highest E-size </w:t>
      </w:r>
      <w:r w:rsidR="00FA6621">
        <w:t>{Salzberg, 2012 #104}</w:t>
      </w:r>
      <w:r>
        <w:t xml:space="preserve"> was retained for improvement and analysis. Each retained assembly was</w:t>
      </w:r>
      <w:r w:rsidR="008523D3">
        <w:t xml:space="preserve"> </w:t>
      </w:r>
      <w:r>
        <w:t xml:space="preserve">further scaffolded with ABySS using the MEGAHIT-derived transcripts. ABySS Sealer v2.0.1 \cite{Paulino2015} was used to </w:t>
      </w:r>
      <w:r>
        <w:t xml:space="preserve">fill gaps in the scaffolded assembly using every 10th kmer starting at 100 and decreasing to 30. </w:t>
      </w:r>
      <w:commentRangeStart w:id="2"/>
      <w:r>
        <w:t xml:space="preserve">Pilon </w:t>
      </w:r>
      <w:commentRangeEnd w:id="2"/>
      <w:r>
        <w:rPr>
          <w:rStyle w:val="CommentReference"/>
        </w:rPr>
        <w:commentReference w:id="2"/>
      </w:r>
      <w:r>
        <w:t xml:space="preserve">v1.22 </w:t>
      </w:r>
      <w:r w:rsidR="00FA6621">
        <w:t>{Walker, 2014 #105}</w:t>
      </w:r>
      <w:r>
        <w:t xml:space="preserve"> polished the resulting gap-filled assembly using all trimmed DNA data. </w:t>
      </w:r>
      <w:r w:rsidR="003F496A">
        <w:t xml:space="preserve">QUAST v4.5 </w:t>
      </w:r>
      <w:r w:rsidR="00FA6621">
        <w:t>{Gurevich, 2013 #106}</w:t>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2C89B951" w:rsidR="00594625" w:rsidRPr="00594625" w:rsidRDefault="00594625" w:rsidP="00594625">
      <w:r w:rsidRPr="00594625">
        <w:t>MAKER (v2.31.6)</w:t>
      </w:r>
      <w:r w:rsidR="003F496A">
        <w:t xml:space="preserve"> </w:t>
      </w:r>
      <w:r w:rsidR="00FA6621">
        <w:t>{Holt, 2011 #98}</w:t>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w:t>
      </w:r>
      <w:r w:rsidRPr="00594625">
        <w:t xml:space="preserve">annotations were derived from Genemark (v4.3.3) </w:t>
      </w:r>
      <w:r w:rsidR="00FA6621">
        <w:t>{Lomsadze, 2005 #102}</w:t>
      </w:r>
      <w:r w:rsidR="003F496A">
        <w:t xml:space="preserve"> </w:t>
      </w:r>
      <w:r w:rsidRPr="00594625">
        <w:t xml:space="preserve">and retained for MAKER training. At the same time, BUSCO (v2) BUSCO (v2) </w:t>
      </w:r>
      <w:r w:rsidR="00FA6621">
        <w:t>{Simão, 2015 #96}</w:t>
      </w:r>
      <w:r w:rsidR="003F496A">
        <w:t xml:space="preserve"> </w:t>
      </w:r>
      <w:r w:rsidRPr="00594625">
        <w:t>was used both to train Augustus and create a Snap model</w:t>
      </w:r>
      <w:r w:rsidR="003F496A">
        <w:t xml:space="preserve"> </w:t>
      </w:r>
      <w:r w:rsidR="00FA6621">
        <w:t>{Korf, 2004 #97}</w:t>
      </w:r>
      <w:r w:rsidRPr="00594625">
        <w:t>. Finally, Trinity (v2.2.0)</w:t>
      </w:r>
      <w:r w:rsidR="003F496A">
        <w:t xml:space="preserve"> </w:t>
      </w:r>
      <w:r w:rsidR="00FA6621">
        <w:t>{Grabherr, 2011 #99}</w:t>
      </w:r>
      <w:r w:rsidRPr="00594625">
        <w:t xml:space="preserve"> was used to create an RNASeq-assembly to pass to MAKER as EST evidence. The first pass of MAKER was run using the combination of: (1) the output from Genemark, (2) the BUSCO-generated Snap model, (3) the BUSCO-trained Augustus </w:t>
      </w:r>
      <w:r w:rsidR="00FA6621">
        <w:t>{Stanke, 2008 #100}</w:t>
      </w:r>
      <w:r w:rsidR="003F496A">
        <w:t xml:space="preserve"> </w:t>
      </w:r>
      <w:r w:rsidRPr="00594625">
        <w:t>model, (4) the Trinity RNASeq-assembly as ESTs, and (5) the UniProt protein database</w:t>
      </w:r>
      <w:r w:rsidR="003F496A">
        <w:t xml:space="preserve"> </w:t>
      </w:r>
      <w:r w:rsidR="00FA6621">
        <w:t>{The UniProt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29355361"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8523D3">
        <w:t xml:space="preserve">{Paterson, 2012 #42},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FA6621">
        <w:t>{Emms,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 xml:space="preserve">indicating </w:t>
      </w:r>
      <w:r w:rsidR="001C6D03">
        <w:t>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{Eddy, 2004 #130}</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2104521A" w:rsidR="00117A32"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FA6621">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w:t>
      </w:r>
      <w:commentRangeStart w:id="3"/>
      <w:r w:rsidR="00150F93">
        <w:t>upper-limit average</w:t>
      </w:r>
      <w:commentRangeEnd w:id="3"/>
      <w:r w:rsidR="000D2ABF">
        <w:rPr>
          <w:rStyle w:val="CommentReference"/>
        </w:rPr>
        <w:commentReference w:id="3"/>
      </w:r>
      <w:r w:rsidR="00150F93">
        <w:t xml:space="preserv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w:t>
      </w:r>
      <w:r>
        <w:lastRenderedPageBreak/>
        <w:t>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commentRangeStart w:id="4"/>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Adh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FA6621">
        <w:t>{Cronn, 2002 #26;Morton, 1996 #32}</w:t>
      </w:r>
      <w:r w:rsidR="00A245C9">
        <w:t xml:space="preserve">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w:t>
      </w:r>
      <w:r w:rsidR="00FA6621">
        <w:t>{Koch, 2000 #30}</w:t>
      </w:r>
      <w:r w:rsidR="009E65C9">
        <w:t xml:space="preserve">. </w:t>
      </w:r>
      <w:commentRangeEnd w:id="4"/>
      <w:r w:rsidR="000D2ABF">
        <w:rPr>
          <w:rStyle w:val="CommentReference"/>
        </w:rPr>
        <w:commentReference w:id="4"/>
      </w:r>
    </w:p>
    <w:p w14:paraId="1844546A" w14:textId="10671B43" w:rsidR="00117A32" w:rsidRDefault="00117A32" w:rsidP="00D732FA">
      <w:pPr>
        <w:rPr>
          <w:i/>
        </w:rPr>
      </w:pPr>
      <w:r>
        <w:rPr>
          <w:i/>
        </w:rPr>
        <w:t>Copy Number Variation Estimation</w:t>
      </w:r>
    </w:p>
    <w:p w14:paraId="495CC727" w14:textId="43FDCA62"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 xml:space="preserve">was not </w:t>
      </w:r>
      <w:r w:rsidR="00B5165F">
        <w:t>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r the “missing” genes via gmap {Wu, 2005 #131}</w:t>
      </w:r>
      <w:r w:rsidR="0022184E">
        <w:t xml:space="preserve"> of</w:t>
      </w:r>
      <w:r w:rsidR="00A06AC5">
        <w:t xml:space="preserve"> </w:t>
      </w:r>
      <w:r w:rsidR="0022184E">
        <w:t xml:space="preserve">the coding </w:t>
      </w:r>
      <w:r w:rsidR="00A06AC5">
        <w:t xml:space="preserve">sequence </w:t>
      </w:r>
      <w:r w:rsidR="0022184E">
        <w:t xml:space="preserve">to a </w:t>
      </w:r>
      <w:r w:rsidR="0022184E">
        <w:t>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1D1D0AD3"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FA6621">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FA6621">
        <w:t>{Hendrix, 2005 #36;Wendel, 2002 #37}</w:t>
      </w:r>
      <w:r w:rsidRPr="00EA4D66">
        <w:t xml:space="preserve"> and combined as input into the RepeatExplorer pipeline</w:t>
      </w:r>
      <w:r w:rsidR="002B679B">
        <w:t xml:space="preserve"> </w:t>
      </w:r>
      <w:r w:rsidR="00FA6621">
        <w:t>{Novák,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FA6621">
        <w:t>{Smit, 2013-2015 #40}</w:t>
      </w:r>
      <w:r w:rsidR="00091D34">
        <w:t xml:space="preserve"> </w:t>
      </w:r>
      <w:r w:rsidRPr="00091D34">
        <w:t xml:space="preserve">using </w:t>
      </w:r>
      <w:r w:rsidRPr="00EA4D66">
        <w:t xml:space="preserve">a custom library derived from a combination of Repbase version WHATEVER </w:t>
      </w:r>
      <w:r w:rsidR="00FA6621">
        <w:t>{Bao, 2015 #41}</w:t>
      </w:r>
      <w:r w:rsidRPr="00EA4D66">
        <w:t xml:space="preserve"> and previously annotated cotton repeats </w:t>
      </w:r>
      <w:r w:rsidR="00FA6621">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r w:rsidR="00315614" w:rsidRPr="008523D3">
        <w:rPr>
          <w:highlight w:val="yellow"/>
        </w:rPr>
        <w:t>FIGURE</w:t>
      </w:r>
      <w:r w:rsidR="00315614">
        <w:t xml:space="preserve"> </w:t>
      </w:r>
      <w:r w:rsidR="00EC5CA9">
        <w:t>Cutoff</w:t>
      </w:r>
      <w:r w:rsidR="00315614">
        <w:t xml:space="preserve">; </w:t>
      </w:r>
      <w:hyperlink r:id="rId13" w:history="1">
        <w:r w:rsidR="002B679B" w:rsidRPr="00DC5C67">
          <w:rPr>
            <w:rStyle w:val="Hyperlink"/>
          </w:rPr>
          <w:t>https://github.com/Wendellab/KokiaKirkii</w:t>
        </w:r>
      </w:hyperlink>
      <w:r w:rsidR="00315614">
        <w:t xml:space="preserve">). </w:t>
      </w:r>
    </w:p>
    <w:p w14:paraId="4DCC15E9" w14:textId="0EB241CC"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FA6621">
        <w:t>{Team, 2017 #66}</w:t>
      </w:r>
      <w:r w:rsidR="003F7146">
        <w:t>;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5796995A"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FA6621">
        <w:t>{Kelly, 2015 #68}</w:t>
      </w:r>
      <w:r>
        <w:t xml:space="preserve"> and dandelion</w:t>
      </w:r>
      <w:r w:rsidR="003F7146">
        <w:t xml:space="preserve"> </w:t>
      </w:r>
      <w:r w:rsidR="00FA6621">
        <w:t>{Ferreira de Carvalho, 2016 #67}</w:t>
      </w:r>
      <w:r>
        <w:t xml:space="preserve">. Briefly, an all-versus-all BLASTn </w:t>
      </w:r>
      <w:r w:rsidR="00FA6621">
        <w:t>{Boratyn, 2013 #69}</w:t>
      </w:r>
      <w:r w:rsidR="00953E24">
        <w:t xml:space="preserve"> </w:t>
      </w:r>
      <w:r w:rsidR="00FA6621">
        <w:t>{Altschul, 1990 #70}</w:t>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and the model with the highest confidence was determined via Bayesian Information Criterion</w:t>
      </w:r>
      <w:r w:rsidR="00953E24">
        <w:t xml:space="preserve"> </w:t>
      </w:r>
      <w:r w:rsidR="00FA6621">
        <w:t>{Schwarz,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0CE36148"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FA6621">
        <w:t>{Wickham,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FA6621">
        <w:t>{Benjamini,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5B23B8A3"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FA6621">
        <w:t>{McKenna, 2010 #122;DePristo, 2011 #123;Van der Auwera, 2002 #124}</w:t>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FA6621">
        <w:t>{Team, 2017 #66}</w:t>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w:t>
      </w:r>
      <w:r w:rsidR="004B7B8A">
        <w:lastRenderedPageBreak/>
        <w:t xml:space="preserve">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bookmarkStart w:id="5" w:name="_GoBack"/>
      <w:bookmarkEnd w:id="5"/>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00F3CA0B" w:rsidR="00C908C6" w:rsidRDefault="00611C13" w:rsidP="001E096A">
      <w:r>
        <w:t xml:space="preserve">ABySS assembly of the </w:t>
      </w:r>
      <w:r w:rsidR="006A7809">
        <w:t>80</w:t>
      </w:r>
      <w:r>
        <w:t xml:space="preserve">X coverage Illumina (trimmed; raw = </w:t>
      </w:r>
      <w:r w:rsidR="00B04AC1">
        <w:t>111X</w:t>
      </w:r>
      <w:r>
        <w:t>) led to 19,146 scaffolds (25,</w:t>
      </w:r>
      <w:del w:id="6" w:author="Wendel, Jonathan F [EEOBS]" w:date="2017-07-13T15:27:00Z">
        <w:r w:rsidDel="001E527B">
          <w:delText xml:space="preserve"> </w:delText>
        </w:r>
      </w:del>
      <w:r>
        <w:t xml:space="preserve">827 contigs) ranging in size from </w:t>
      </w:r>
      <w:r w:rsidR="001C5718">
        <w:t>500bp</w:t>
      </w:r>
      <w:r>
        <w:t xml:space="preserve"> to 2.29Mb and comprising a total length of 520.9 Mb (Table</w:t>
      </w:r>
      <w:ins w:id="7" w:author="Wendel, Jonathan F [EEOBS]" w:date="2017-07-13T15:27:00Z">
        <w:r w:rsidR="001E527B">
          <w:t xml:space="preserve"> </w:t>
        </w:r>
        <w:r w:rsidR="001E527B" w:rsidRPr="001E527B">
          <w:rPr>
            <w:color w:val="FF0000"/>
            <w:rPrChange w:id="8" w:author="Wendel, Jonathan F [EEOBS]" w:date="2017-07-13T15:27:00Z">
              <w:rPr/>
            </w:rPrChange>
          </w:rPr>
          <w:t xml:space="preserve"> XX</w:t>
        </w:r>
      </w:ins>
      <w:r>
        <w:t xml:space="preserve"> Assembly Stats; estimated genome size </w:t>
      </w:r>
      <w:ins w:id="9" w:author="Wendel, Jonathan F [EEOBS]" w:date="2017-07-13T15:27:00Z">
        <w:r w:rsidR="001E527B">
          <w:rPr>
            <w:color w:val="FF0000"/>
          </w:rPr>
          <w:t xml:space="preserve">citation </w:t>
        </w:r>
      </w:ins>
      <w:r>
        <w:t xml:space="preserve">for </w:t>
      </w:r>
      <w:r>
        <w:rPr>
          <w:i/>
        </w:rPr>
        <w:t xml:space="preserve">K. drynarioides </w:t>
      </w:r>
      <w:r>
        <w:t xml:space="preserve">= 590 Mb).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del w:id="10" w:author="Wendel, Jonathan F [EEOBS]" w:date="2017-07-13T15:28:00Z">
        <w:r w:rsidR="0039502F" w:rsidDel="001E527B">
          <w:delText xml:space="preserve">continuous </w:delText>
        </w:r>
      </w:del>
      <w:ins w:id="11" w:author="Wendel, Jonathan F [EEOBS]" w:date="2017-07-13T15:28:00Z">
        <w:r w:rsidR="001E527B">
          <w:t xml:space="preserve">contiguous </w:t>
        </w:r>
      </w:ins>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FA6621">
        <w:t>{Simão, 2015 #96}</w:t>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544FBF">
        <w:rPr>
          <w:highlight w:val="yellow"/>
          <w:rPrChange w:id="12" w:author="Wendel, Jonathan F [EEOBS]" w:date="2017-07-13T15:41:00Z">
            <w:rPr/>
          </w:rPrChange>
        </w:rPr>
        <w:t>22% fewer</w:t>
      </w:r>
      <w:r w:rsidR="00821327">
        <w:t xml:space="preserve"> than in the </w:t>
      </w:r>
      <w:ins w:id="13" w:author="Wendel, Jonathan F [EEOBS]" w:date="2017-07-13T15:28:00Z">
        <w:r w:rsidR="001E527B">
          <w:t>“</w:t>
        </w:r>
      </w:ins>
      <w:r w:rsidR="00821327">
        <w:t>gold-standard</w:t>
      </w:r>
      <w:ins w:id="14" w:author="Wendel, Jonathan F [EEOBS]" w:date="2017-07-13T15:28:00Z">
        <w:r w:rsidR="001E527B">
          <w:t>”</w:t>
        </w:r>
      </w:ins>
      <w:r w:rsidR="00821327">
        <w:t xml:space="preserve"> </w:t>
      </w:r>
      <w:r w:rsidR="00821327">
        <w:rPr>
          <w:i/>
        </w:rPr>
        <w:t>Gossypium raimondii</w:t>
      </w:r>
      <w:r w:rsidR="00821327">
        <w:t xml:space="preserve"> genome sequence </w:t>
      </w:r>
      <w:r w:rsidR="00FA6621">
        <w:t>{Paterson, 2012 #42}</w:t>
      </w:r>
      <w:r w:rsidR="00821327">
        <w:t xml:space="preserve">, which has 37,505 predicted protein-coding genes. </w:t>
      </w:r>
    </w:p>
    <w:p w14:paraId="71B23C55" w14:textId="785E3D80" w:rsidR="00774D24" w:rsidRPr="00774D24" w:rsidRDefault="00774D24" w:rsidP="001E096A">
      <w:r>
        <w:t>For comparative purposes, we annotated the forth</w:t>
      </w:r>
      <w:del w:id="15" w:author="Wendel, Jonathan F [EEOBS]" w:date="2017-07-13T15:39:00Z">
        <w:r w:rsidDel="00544FBF">
          <w:delText>-</w:delText>
        </w:r>
      </w:del>
      <w:r>
        <w:t xml:space="preserve">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t xml:space="preserve"> has approximately the same </w:t>
      </w:r>
      <w:r w:rsidR="00BD15B3">
        <w:t xml:space="preserve">basic quality measures as </w:t>
      </w:r>
      <w:r w:rsidR="00BD15B3">
        <w:rPr>
          <w:i/>
        </w:rPr>
        <w:t>K. drynarioides</w:t>
      </w:r>
      <w:r w:rsidR="00BD15B3">
        <w:t>, i.e., an N50</w:t>
      </w:r>
      <w:r>
        <w:t xml:space="preserve"> </w:t>
      </w:r>
      <w:r w:rsidR="00BD15B3">
        <w:t xml:space="preserve">of </w:t>
      </w:r>
      <w:commentRangeStart w:id="16"/>
      <w:r w:rsidR="00BD15B3">
        <w:t>616 kb</w:t>
      </w:r>
      <w:commentRangeEnd w:id="16"/>
      <w:r w:rsidR="00544FBF">
        <w:rPr>
          <w:rStyle w:val="CommentReference"/>
        </w:rPr>
        <w:commentReference w:id="16"/>
      </w:r>
      <w:r w:rsidR="00BD15B3">
        <w:t xml:space="preserve"> and a total contig length of ~530 Mb.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54094CAC"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del w:id="17" w:author="Wendel, Jonathan F [EEOBS]" w:date="2017-07-13T15:42:00Z">
        <w:r w:rsidR="00E94846" w:rsidDel="00544FBF">
          <w:delText xml:space="preserve">explainable </w:delText>
        </w:r>
      </w:del>
      <w:ins w:id="18" w:author="Wendel, Jonathan F [EEOBS]" w:date="2017-07-13T15:42:00Z">
        <w:r w:rsidR="00544FBF">
          <w:t xml:space="preserve">consistent with the observation of </w:t>
        </w:r>
      </w:ins>
      <w:del w:id="19" w:author="Wendel, Jonathan F [EEOBS]" w:date="2017-07-13T15:42:00Z">
        <w:r w:rsidR="00E94846" w:rsidDel="00544FBF">
          <w:delText xml:space="preserve">by the </w:delText>
        </w:r>
      </w:del>
      <w:r w:rsidR="00E94846">
        <w:t>nearly 8,000 additional gene models in th</w:t>
      </w:r>
      <w:r w:rsidR="00D67112">
        <w:t>e</w:t>
      </w:r>
      <w:r w:rsidR="00E94846">
        <w:t xml:space="preserve"> </w:t>
      </w:r>
      <w:del w:id="20" w:author="Wendel, Jonathan F [EEOBS]" w:date="2017-07-13T15:41:00Z">
        <w:r w:rsidR="00E94846" w:rsidDel="00544FBF">
          <w:delText xml:space="preserve">gold-standard </w:delText>
        </w:r>
      </w:del>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w:t>
      </w:r>
      <w:commentRangeStart w:id="21"/>
      <w:r w:rsidR="00713285">
        <w:t xml:space="preserve">dS </w:t>
      </w:r>
      <w:r w:rsidR="00E94846">
        <w:t>&gt;</w:t>
      </w:r>
      <w:r w:rsidR="00713285">
        <w:t xml:space="preserve"> 0.6</w:t>
      </w:r>
      <w:r w:rsidR="00E94846">
        <w:t xml:space="preserve"> </w:t>
      </w:r>
      <w:commentRangeEnd w:id="21"/>
      <w:r w:rsidR="00544FBF">
        <w:rPr>
          <w:rStyle w:val="CommentReference"/>
        </w:rPr>
        <w:commentReference w:id="21"/>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commentRangeStart w:id="22"/>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w:t>
      </w:r>
      <w:commentRangeEnd w:id="22"/>
      <w:r w:rsidR="00544FBF">
        <w:rPr>
          <w:rStyle w:val="CommentReference"/>
        </w:rPr>
        <w:commentReference w:id="22"/>
      </w:r>
      <w:r w:rsidR="00634E5B">
        <w:t>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dN values </w:t>
      </w:r>
      <w:r w:rsidR="00D53B92">
        <w:t xml:space="preserve">for </w:t>
      </w:r>
      <w:r w:rsidR="00D53B92">
        <w:lastRenderedPageBreak/>
        <w:t xml:space="preserve">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63955CA1" w:rsidR="00CE358F" w:rsidRDefault="00D53B92" w:rsidP="00CE358F">
      <w:r>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w:t>
      </w:r>
      <w:commentRangeStart w:id="23"/>
      <w:r w:rsidR="00443541">
        <w:t xml:space="preserve"> rate</w:t>
      </w:r>
      <w:r w:rsidR="002704A2">
        <w:t xml:space="preserve"> of </w:t>
      </w:r>
      <w:r w:rsidR="00D14976">
        <w:rPr>
          <w:i/>
        </w:rPr>
        <w:t>a</w:t>
      </w:r>
      <w:r w:rsidR="002704A2" w:rsidRPr="00D14976">
        <w:rPr>
          <w:i/>
        </w:rPr>
        <w:t>dhA</w:t>
      </w:r>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w:t>
      </w:r>
      <w:commentRangeEnd w:id="23"/>
      <w:r w:rsidR="00544FBF">
        <w:rPr>
          <w:rStyle w:val="CommentReference"/>
        </w:rPr>
        <w:commentReference w:id="23"/>
      </w:r>
      <w:r w:rsidR="002704A2">
        <w:t>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r w:rsidR="00D14976" w:rsidRPr="00D53B92">
        <w:rPr>
          <w:i/>
        </w:rPr>
        <w:t>adhA</w:t>
      </w:r>
      <w:r w:rsidR="00D14976">
        <w:t xml:space="preserve"> evolution</w:t>
      </w:r>
      <w:r w:rsidR="00081FCB">
        <w:t xml:space="preserve">. </w:t>
      </w:r>
      <w:r>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Gossypioides/Kokia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ins w:id="24" w:author="Wendel, Jonathan F [EEOBS]" w:date="2017-07-13T15:46:00Z">
        <w:r w:rsidR="00544FBF">
          <w:t xml:space="preserve"> </w:t>
        </w:r>
      </w:ins>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0A9D1CAA"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commentRangeStart w:id="25"/>
      <w:r w:rsidR="009E0ABD">
        <w:t xml:space="preserve">CNV in </w:t>
      </w:r>
      <w:r w:rsidR="009E0ABD" w:rsidRPr="00564474">
        <w:rPr>
          <w:i/>
        </w:rPr>
        <w:t>G. kirkii</w:t>
      </w:r>
      <w:r>
        <w:t xml:space="preserve"> and </w:t>
      </w:r>
      <w:r w:rsidR="007E07B8">
        <w:t>2</w:t>
      </w:r>
      <w:r w:rsidR="00FC627A">
        <w:t>,</w:t>
      </w:r>
      <w:r w:rsidR="007E07B8">
        <w:t xml:space="preserve">424 </w:t>
      </w:r>
      <w:r w:rsidR="000E0CD8">
        <w:t xml:space="preserve">candidates </w:t>
      </w:r>
      <w:r>
        <w:t xml:space="preserve">indicative of possible </w:t>
      </w:r>
      <w:r w:rsidR="007E07B8">
        <w:t xml:space="preserve">CNV in </w:t>
      </w:r>
      <w:r w:rsidR="007E07B8" w:rsidRPr="00564474">
        <w:rPr>
          <w:i/>
        </w:rPr>
        <w:t>K. drynarioides</w:t>
      </w:r>
      <w:r w:rsidR="007E07B8">
        <w:t>.</w:t>
      </w:r>
      <w:commentRangeEnd w:id="25"/>
      <w:r w:rsidR="00544FBF">
        <w:rPr>
          <w:rStyle w:val="CommentReference"/>
        </w:rPr>
        <w:commentReference w:id="25"/>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because they</w:t>
      </w:r>
      <w:del w:id="26" w:author="Wendel, Jonathan F [EEOBS]" w:date="2017-07-13T15:48:00Z">
        <w:r w:rsidR="000E0CD8" w:rsidDel="00544FBF">
          <w:delText xml:space="preserve"> </w:delText>
        </w:r>
      </w:del>
      <w:r w:rsidR="000E0CD8">
        <w:t xml:space="preserve">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w:t>
      </w:r>
      <w:del w:id="27" w:author="Wendel, Jonathan F [EEOBS]" w:date="2017-07-13T15:49:00Z">
        <w:r w:rsidR="007E07B8" w:rsidDel="00544FBF">
          <w:delText xml:space="preserve"> </w:delText>
        </w:r>
        <w:r w:rsidR="000E0CD8" w:rsidDel="00544FBF">
          <w:delText>W</w:delText>
        </w:r>
        <w:r w:rsidDel="00544FBF">
          <w:delText xml:space="preserve">hile interesting </w:delText>
        </w:r>
        <w:r w:rsidR="000E0CD8" w:rsidDel="00544FBF">
          <w:delText>for future research</w:delText>
        </w:r>
        <w:r w:rsidDel="00544FBF">
          <w:delText xml:space="preserve">, </w:delText>
        </w:r>
        <w:r w:rsidR="000E0CD8" w:rsidDel="00544FBF">
          <w:delText xml:space="preserve">these are </w:delText>
        </w:r>
        <w:r w:rsidDel="00544FBF">
          <w:delText>beyond the scope of the present</w:delText>
        </w:r>
      </w:del>
      <w:r>
        <w:t>.</w:t>
      </w:r>
      <w:r w:rsidR="00564474">
        <w:t xml:space="preserve"> </w:t>
      </w:r>
    </w:p>
    <w:p w14:paraId="1DEA9A85" w14:textId="142DA941"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 genes gained in duplicate for </w:t>
      </w:r>
      <w:r w:rsidR="00D87FFA" w:rsidRPr="00860B13">
        <w:rPr>
          <w:i/>
        </w:rPr>
        <w:t>K. drynarioides</w:t>
      </w:r>
      <w:r w:rsidR="00D87FFA">
        <w:t xml:space="preserve"> (two genes gained in the same orthologous group) was almost twice </w:t>
      </w:r>
      <w:del w:id="28" w:author="Wendel, Jonathan F [EEOBS]" w:date="2017-07-13T15:50:00Z">
        <w:r w:rsidR="00D87FFA" w:rsidDel="00186945">
          <w:delText xml:space="preserve">the amount of genes </w:delText>
        </w:r>
      </w:del>
      <w:ins w:id="29" w:author="Wendel, Jonathan F [EEOBS]" w:date="2017-07-13T15:50:00Z">
        <w:r w:rsidR="00186945">
          <w:t xml:space="preserve">as high as those where only </w:t>
        </w:r>
      </w:ins>
      <w:del w:id="30" w:author="Wendel, Jonathan F [EEOBS]" w:date="2017-07-13T15:50:00Z">
        <w:r w:rsidR="00D87FFA" w:rsidDel="00186945">
          <w:delText xml:space="preserve">gaining only </w:delText>
        </w:r>
      </w:del>
      <w:r w:rsidR="00D87FFA">
        <w:t>one copy</w:t>
      </w:r>
      <w:ins w:id="31" w:author="Wendel, Jonathan F [EEOBS]" w:date="2017-07-13T15:50:00Z">
        <w:r w:rsidR="00186945">
          <w:t xml:space="preserve"> was gained</w:t>
        </w:r>
      </w:ins>
      <w:r w:rsidR="00D87FFA">
        <w:t xml:space="preserve"> (</w:t>
      </w:r>
      <w:commentRangeStart w:id="32"/>
      <w:r w:rsidR="006075C9">
        <w:t xml:space="preserve">represented by </w:t>
      </w:r>
      <w:r w:rsidR="00D87FFA">
        <w:t>200 vs 260</w:t>
      </w:r>
      <w:r w:rsidR="006075C9">
        <w:t xml:space="preserve"> groups</w:t>
      </w:r>
      <w:commentRangeEnd w:id="32"/>
      <w:r w:rsidR="00186945">
        <w:rPr>
          <w:rStyle w:val="CommentReference"/>
        </w:rPr>
        <w:commentReference w:id="32"/>
      </w:r>
      <w:r w:rsidR="00D87FFA">
        <w:t>, respectively).</w:t>
      </w:r>
    </w:p>
    <w:p w14:paraId="037299D9" w14:textId="77777777" w:rsidR="00D87FFA" w:rsidRDefault="00D87FFA" w:rsidP="00CE358F"/>
    <w:p w14:paraId="58A01E28" w14:textId="2F98956A"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ins w:id="33" w:author="Wendel, Jonathan F [EEOBS]" w:date="2017-07-13T15:51:00Z">
        <w:r w:rsidR="00186945">
          <w:t xml:space="preserve">e easiest to interpret </w:t>
        </w:r>
      </w:ins>
      <w:del w:id="34" w:author="Wendel, Jonathan F [EEOBS]" w:date="2017-07-13T15:51:00Z">
        <w:r w:rsidR="00B07CEC" w:rsidDel="00186945">
          <w:delText xml:space="preserve">e most simplistic </w:delText>
        </w:r>
      </w:del>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del w:id="35" w:author="Wendel, Jonathan F [EEOBS]" w:date="2017-07-13T15:52:00Z">
        <w:r w:rsidR="00BF58DD" w:rsidDel="00186945">
          <w:delText xml:space="preserve">those </w:delText>
        </w:r>
      </w:del>
      <w:ins w:id="36" w:author="Wendel, Jonathan F [EEOBS]" w:date="2017-07-13T15:52:00Z">
        <w:r w:rsidR="00186945">
          <w:t xml:space="preserve">the </w:t>
        </w:r>
      </w:ins>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(WHAT %) were recovered from the gene-masked genome sequence</w:t>
      </w:r>
      <w:r w:rsidR="00BF58DD">
        <w:t>s</w:t>
      </w:r>
      <w:r w:rsidR="00B07CEC">
        <w:t xml:space="preserve"> (see methods), and in most cases, the predicted protein sequence was non-</w:t>
      </w:r>
      <w:commentRangeStart w:id="37"/>
      <w:r w:rsidR="00B07CEC">
        <w:t>viable</w:t>
      </w:r>
      <w:commentRangeEnd w:id="37"/>
      <w:r w:rsidR="00B07CEC">
        <w:rPr>
          <w:rStyle w:val="CommentReference"/>
        </w:rPr>
        <w:commentReference w:id="37"/>
      </w:r>
      <w:r w:rsidR="00B07CEC">
        <w:t xml:space="preserv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lastRenderedPageBreak/>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ins w:id="38" w:author="Wendel, Jonathan F [EEOBS]" w:date="2017-07-13T15:52:00Z">
        <w:r w:rsidR="00186945">
          <w:t>.</w:t>
        </w:r>
      </w:ins>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del w:id="39" w:author="Wendel, Jonathan F [EEOBS]" w:date="2017-07-13T15:52:00Z">
        <w:r w:rsidR="00B36A22" w:rsidDel="00186945">
          <w:delText>indicative of</w:delText>
        </w:r>
      </w:del>
      <w:ins w:id="40" w:author="Wendel, Jonathan F [EEOBS]" w:date="2017-07-13T15:52:00Z">
        <w:r w:rsidR="00186945">
          <w:t>indicating</w:t>
        </w:r>
      </w:ins>
      <w:r w:rsidR="00B36A22">
        <w:t xml:space="preserve"> either missed annotations or deleted genes whose basic sequence remains detectable by the alignment methods used here (i.e., recent deletions).</w:t>
      </w:r>
      <w:ins w:id="41" w:author="Wendel, Jonathan F [EEOBS]" w:date="2017-07-13T15:52:00Z">
        <w:r w:rsidR="00186945">
          <w:t xml:space="preserve">  Thus, we conclude that </w:t>
        </w:r>
      </w:ins>
      <w:ins w:id="42" w:author="Wendel, Jonathan F [EEOBS]" w:date="2017-07-13T15:53:00Z">
        <w:r w:rsidR="00186945">
          <w:t>…..</w:t>
        </w:r>
      </w:ins>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336869F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FA6621">
        <w:t>{Renny-Byfield, 2016 #74}</w:t>
      </w:r>
      <w:r>
        <w:t xml:space="preserve"> were included in the clustering to aid in the identification of repeat-derived sequences. Just over two million </w:t>
      </w:r>
      <w:r w:rsidR="00F514F4">
        <w:t>reads derived from</w:t>
      </w:r>
      <w:r w:rsidR="00D450C0">
        <w:t xml:space="preserve"> </w:t>
      </w:r>
      <w:ins w:id="43" w:author="Wendel, Jonathan F [EEOBS]" w:date="2017-07-13T15:54:00Z">
        <w:r w:rsidR="009C6A08">
          <w:t xml:space="preserve">each of </w:t>
        </w:r>
      </w:ins>
      <w:r w:rsidR="00D450C0">
        <w:t>these five species</w:t>
      </w:r>
      <w:r w:rsidR="00F514F4">
        <w:t xml:space="preserve"> (comprising 1% genome size equivalents</w:t>
      </w:r>
      <w:del w:id="44" w:author="Wendel, Jonathan F [EEOBS]" w:date="2017-07-13T15:54:00Z">
        <w:r w:rsidR="00F514F4" w:rsidDel="009C6A08">
          <w:delText xml:space="preserve"> each</w:delText>
        </w:r>
      </w:del>
      <w:r w:rsidR="00F514F4">
        <w:t>)</w:t>
      </w:r>
      <w:r>
        <w:t xml:space="preserve"> were co-clustered using the RepeatExplorer pipeline, producing a total </w:t>
      </w:r>
      <w:ins w:id="45" w:author="Wendel, Jonathan F [EEOBS]" w:date="2017-07-13T15:54:00Z">
        <w:r w:rsidR="009C6A08">
          <w:t xml:space="preserve">of </w:t>
        </w:r>
      </w:ins>
      <w:r>
        <w:t>74,001 clusters</w:t>
      </w:r>
      <w:r w:rsidR="00D450C0">
        <w:t xml:space="preserve"> (n &gt;2 reads)</w:t>
      </w:r>
      <w:r>
        <w:t>.</w:t>
      </w:r>
      <w:r w:rsidR="00D450C0">
        <w:t xml:space="preserve"> Because the smallest clusters are </w:t>
      </w:r>
      <w:del w:id="46" w:author="Wendel, Jonathan F [EEOBS]" w:date="2017-07-13T15:55:00Z">
        <w:r w:rsidR="00D450C0" w:rsidDel="009C6A08">
          <w:delText xml:space="preserve">neither </w:delText>
        </w:r>
      </w:del>
      <w:ins w:id="47" w:author="Wendel, Jonathan F [EEOBS]" w:date="2017-07-13T15:55:00Z">
        <w:r w:rsidR="009C6A08">
          <w:t xml:space="preserve">not </w:t>
        </w:r>
      </w:ins>
      <w:r w:rsidR="00D450C0">
        <w:t xml:space="preserve">informative </w:t>
      </w:r>
      <w:del w:id="48" w:author="Wendel, Jonathan F [EEOBS]" w:date="2017-07-13T15:55:00Z">
        <w:r w:rsidR="00D450C0" w:rsidDel="009C6A08">
          <w:delText>nor reliable</w:delText>
        </w:r>
        <w:r w:rsidDel="009C6A08">
          <w:delText xml:space="preserve"> </w:delText>
        </w:r>
        <w:r w:rsidR="00D450C0" w:rsidDel="009C6A08">
          <w:delText xml:space="preserve">indicators of </w:delText>
        </w:r>
      </w:del>
      <w:ins w:id="49" w:author="Wendel, Jonathan F [EEOBS]" w:date="2017-07-13T15:55:00Z">
        <w:r w:rsidR="009C6A08">
          <w:t xml:space="preserve">with respect to </w:t>
        </w:r>
      </w:ins>
      <w:del w:id="50" w:author="Wendel, Jonathan F [EEOBS]" w:date="2017-07-13T15:55:00Z">
        <w:r w:rsidR="00D450C0" w:rsidDel="009C6A08">
          <w:delText>repetitiveness</w:delText>
        </w:r>
      </w:del>
      <w:ins w:id="51" w:author="Wendel, Jonathan F [EEOBS]" w:date="2017-07-13T15:55:00Z">
        <w:r w:rsidR="009C6A08">
          <w:t>repetitive sequence evolution</w:t>
        </w:r>
      </w:ins>
      <w:r w:rsidR="00D450C0">
        <w:t xml:space="preserve">, we chose to annotate only those clusters </w:t>
      </w:r>
      <w:del w:id="52" w:author="Wendel, Jonathan F [EEOBS]" w:date="2017-07-13T15:55:00Z">
        <w:r w:rsidR="00D450C0" w:rsidDel="009C6A08">
          <w:delText>composed of</w:delText>
        </w:r>
      </w:del>
      <w:ins w:id="53" w:author="Wendel, Jonathan F [EEOBS]" w:date="2017-07-13T15:55:00Z">
        <w:r w:rsidR="009C6A08">
          <w:t>comprising</w:t>
        </w:r>
      </w:ins>
      <w:r w:rsidR="00D450C0">
        <w:t xml:space="preserve"> greater than 0.01% of the total reads input (=201 reads)</w:t>
      </w:r>
      <w:ins w:id="54" w:author="Wendel, Jonathan F [EEOBS]" w:date="2017-07-13T15:55:00Z">
        <w:r w:rsidR="009C6A08">
          <w:t>; this procedure</w:t>
        </w:r>
      </w:ins>
      <w:del w:id="55" w:author="Wendel, Jonathan F [EEOBS]" w:date="2017-07-13T15:56:00Z">
        <w:r w:rsidR="00D450C0" w:rsidDel="009C6A08">
          <w:delText>,</w:delText>
        </w:r>
      </w:del>
      <w:r w:rsidR="00D450C0">
        <w:t xml:space="preserve"> result</w:t>
      </w:r>
      <w:del w:id="56" w:author="Wendel, Jonathan F [EEOBS]" w:date="2017-07-13T15:56:00Z">
        <w:r w:rsidR="00D450C0" w:rsidDel="009C6A08">
          <w:delText>ing</w:delText>
        </w:r>
      </w:del>
      <w:ins w:id="57" w:author="Wendel, Jonathan F [EEOBS]" w:date="2017-07-13T15:56:00Z">
        <w:r w:rsidR="009C6A08">
          <w:t>ed</w:t>
        </w:r>
      </w:ins>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w:t>
      </w:r>
      <w:commentRangeStart w:id="58"/>
      <w:r w:rsidR="0090141E">
        <w:t>to confirm</w:t>
      </w:r>
      <w:commentRangeEnd w:id="58"/>
      <w:r w:rsidR="009C6A08">
        <w:rPr>
          <w:rStyle w:val="CommentReference"/>
        </w:rPr>
        <w:commentReference w:id="58"/>
      </w:r>
      <w:r w:rsidR="0090141E">
        <w:t xml:space="preserve"> that this represents a reasonable partitioning of the data set (cotton_cutoff.png).</w:t>
      </w:r>
      <w:r w:rsidR="009B27AB">
        <w:t xml:space="preserve">  </w:t>
      </w:r>
    </w:p>
    <w:p w14:paraId="47488471" w14:textId="245189BE" w:rsidR="0090141E" w:rsidRPr="0060105F" w:rsidRDefault="00B31AD7" w:rsidP="0008561B">
      <w:r>
        <w:t xml:space="preserve">Despite </w:t>
      </w:r>
      <w:del w:id="59" w:author="Wendel, Jonathan F [EEOBS]" w:date="2017-07-13T15:56:00Z">
        <w:r w:rsidDel="009C6A08">
          <w:delText xml:space="preserve">identically </w:delText>
        </w:r>
      </w:del>
      <w:ins w:id="60" w:author="Wendel, Jonathan F [EEOBS]" w:date="2017-07-13T15:56:00Z">
        <w:r w:rsidR="009C6A08">
          <w:t xml:space="preserve">similarly </w:t>
        </w:r>
      </w:ins>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del w:id="61" w:author="Wendel, Jonathan F [EEOBS]" w:date="2017-07-13T15:57:00Z">
        <w:r w:rsidDel="009C6A08">
          <w:delText xml:space="preserve">lacks </w:delText>
        </w:r>
      </w:del>
      <w:ins w:id="62" w:author="Wendel, Jonathan F [EEOBS]" w:date="2017-07-13T15:57:00Z">
        <w:r w:rsidR="009C6A08">
          <w:t xml:space="preserve">difference is not </w:t>
        </w:r>
      </w:ins>
      <w:commentRangeStart w:id="63"/>
      <w:r>
        <w:t>statistical</w:t>
      </w:r>
      <w:ins w:id="64" w:author="Wendel, Jonathan F [EEOBS]" w:date="2017-07-13T15:57:00Z">
        <w:r w:rsidR="009C6A08">
          <w:t>ly</w:t>
        </w:r>
      </w:ins>
      <w:r>
        <w:t xml:space="preserve"> </w:t>
      </w:r>
      <w:commentRangeEnd w:id="63"/>
      <w:r w:rsidR="009C6A08">
        <w:rPr>
          <w:rStyle w:val="CommentReference"/>
        </w:rPr>
        <w:commentReference w:id="63"/>
      </w:r>
      <w:del w:id="65" w:author="Wendel, Jonathan F [EEOBS]" w:date="2017-07-13T15:57:00Z">
        <w:r w:rsidDel="009C6A08">
          <w:delText>significance</w:delText>
        </w:r>
      </w:del>
      <w:ins w:id="66" w:author="Wendel, Jonathan F [EEOBS]" w:date="2017-07-13T15:57:00Z">
        <w:r w:rsidR="009C6A08">
          <w:t>significant</w:t>
        </w:r>
      </w:ins>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del w:id="67" w:author="Wendel, Jonathan F [EEOBS]" w:date="2017-07-13T15:57:00Z">
        <w:r w:rsidR="0060105F" w:rsidDel="009C6A08">
          <w:delText>the</w:delText>
        </w:r>
        <w:r w:rsidDel="009C6A08">
          <w:delText xml:space="preserve"> </w:delText>
        </w:r>
      </w:del>
      <w:ins w:id="68" w:author="Wendel, Jonathan F [EEOBS]" w:date="2017-07-13T15:57:00Z">
        <w:r w:rsidR="009C6A08">
          <w:t xml:space="preserve">being an </w:t>
        </w:r>
      </w:ins>
      <w:r>
        <w:t xml:space="preserve">intergeneric </w:t>
      </w:r>
      <w:r w:rsidR="0060105F">
        <w:t>comparison</w:t>
      </w:r>
      <w:r>
        <w:t xml:space="preserve">. </w:t>
      </w:r>
      <w:r w:rsidR="0060105F">
        <w:t xml:space="preserve">Interspecies (intragenus) repetitive profiles for </w:t>
      </w:r>
      <w:del w:id="69" w:author="Wendel, Jonathan F [EEOBS]" w:date="2017-07-13T15:57:00Z">
        <w:r w:rsidR="0060105F" w:rsidDel="009C6A08">
          <w:delText xml:space="preserve">those </w:delText>
        </w:r>
      </w:del>
      <w:r w:rsidR="0060105F">
        <w:rPr>
          <w:i/>
        </w:rPr>
        <w:t>Gossypium</w:t>
      </w:r>
      <w:r w:rsidR="0060105F">
        <w:t xml:space="preserve"> species present in the analysis showed a different pattern, </w:t>
      </w:r>
      <w:ins w:id="70" w:author="Wendel, Jonathan F [EEOBS]" w:date="2017-07-13T15:58:00Z">
        <w:r w:rsidR="009C6A08">
          <w:t xml:space="preserve">as expected from the two-fold difference in genome size, </w:t>
        </w:r>
      </w:ins>
      <w:r w:rsidR="0060105F">
        <w:t xml:space="preserve">whereby </w:t>
      </w:r>
      <w:del w:id="71" w:author="Wendel, Jonathan F [EEOBS]" w:date="2017-07-13T15:58:00Z">
        <w:r w:rsidR="0060105F" w:rsidDel="009C6A08">
          <w:delText xml:space="preserve">the basally divergent </w:delText>
        </w:r>
      </w:del>
      <w:r w:rsidR="0060105F">
        <w:rPr>
          <w:i/>
        </w:rPr>
        <w:t>G. raimondii</w:t>
      </w:r>
      <w:r w:rsidR="0060105F">
        <w:t xml:space="preserve"> </w:t>
      </w:r>
      <w:ins w:id="72" w:author="Wendel, Jonathan F [EEOBS]" w:date="2017-07-13T15:58:00Z">
        <w:r w:rsidR="009C6A08">
          <w:t xml:space="preserve">shows a highly distinct repetitive profile (p &lt;0.05) </w:t>
        </w:r>
      </w:ins>
      <w:r w:rsidR="0060105F">
        <w:t xml:space="preserve">compared to either A-genome species (i.e., </w:t>
      </w:r>
      <w:r w:rsidR="0060105F">
        <w:rPr>
          <w:i/>
        </w:rPr>
        <w:t>G. herbaceum</w:t>
      </w:r>
      <w:r w:rsidR="0060105F">
        <w:t xml:space="preserve"> and </w:t>
      </w:r>
      <w:r w:rsidR="0060105F">
        <w:rPr>
          <w:i/>
        </w:rPr>
        <w:t>G. arboreum</w:t>
      </w:r>
      <w:r w:rsidR="0060105F">
        <w:t>)</w:t>
      </w:r>
      <w:ins w:id="73" w:author="Wendel, Jonathan F [EEOBS]" w:date="2017-07-13T15:58:00Z">
        <w:r w:rsidR="009C6A08">
          <w:t xml:space="preserve">. </w:t>
        </w:r>
      </w:ins>
      <w:del w:id="74" w:author="Wendel, Jonathan F [EEOBS]" w:date="2017-07-13T15:58:00Z">
        <w:r w:rsidR="0060105F" w:rsidDel="009C6A08">
          <w:delText xml:space="preserve"> shows a highly distinct repetitive profile</w:delText>
        </w:r>
        <w:r w:rsidR="00B23847" w:rsidDel="009C6A08">
          <w:delText xml:space="preserve"> (p &lt;0.05)</w:delText>
        </w:r>
        <w:r w:rsidR="0060105F" w:rsidDel="009C6A08">
          <w:delText>, although, n</w:delText>
        </w:r>
      </w:del>
      <w:ins w:id="75" w:author="Wendel, Jonathan F [EEOBS]" w:date="2017-07-13T15:59:00Z">
        <w:r w:rsidR="009C6A08">
          <w:t xml:space="preserve"> N</w:t>
        </w:r>
      </w:ins>
      <w:r w:rsidR="0060105F">
        <w:t xml:space="preserve">otably, the </w:t>
      </w:r>
      <w:del w:id="76" w:author="Wendel, Jonathan F [EEOBS]" w:date="2017-07-13T15:59:00Z">
        <w:r w:rsidR="0060105F" w:rsidDel="009C6A08">
          <w:delText xml:space="preserve">sister </w:delText>
        </w:r>
      </w:del>
      <w:ins w:id="77" w:author="Wendel, Jonathan F [EEOBS]" w:date="2017-07-13T15:59:00Z">
        <w:r w:rsidR="009C6A08">
          <w:t xml:space="preserve">two </w:t>
        </w:r>
      </w:ins>
      <w:r w:rsidR="0060105F">
        <w:t>A-genome species are not distinct (see discussion).</w:t>
      </w:r>
    </w:p>
    <w:p w14:paraId="6F7F38D6" w14:textId="3B0903D1" w:rsidR="00B31AD7" w:rsidRDefault="0060105F" w:rsidP="0008561B">
      <w:r>
        <w:t xml:space="preserve">To </w:t>
      </w:r>
      <w:del w:id="78" w:author="Wendel, Jonathan F [EEOBS]" w:date="2017-07-13T15:59:00Z">
        <w:r w:rsidDel="00680902">
          <w:delText xml:space="preserve">ascertain the extent of the </w:delText>
        </w:r>
      </w:del>
      <w:ins w:id="79" w:author="Wendel, Jonathan F [EEOBS]" w:date="2017-07-13T15:59:00Z">
        <w:r w:rsidR="00680902">
          <w:t xml:space="preserve">explore further the similarities and </w:t>
        </w:r>
      </w:ins>
      <w:r>
        <w:t xml:space="preserve">differences between </w:t>
      </w:r>
      <w:ins w:id="80" w:author="Wendel, Jonathan F [EEOBS]" w:date="2017-07-13T16:00:00Z">
        <w:r w:rsidR="00680902">
          <w:t xml:space="preserve">the repetitive fractions of the </w:t>
        </w:r>
      </w:ins>
      <w:r>
        <w:rPr>
          <w:i/>
        </w:rPr>
        <w:t xml:space="preserve">K. drynarioides </w:t>
      </w:r>
      <w:r>
        <w:t xml:space="preserve">and </w:t>
      </w:r>
      <w:r>
        <w:rPr>
          <w:i/>
        </w:rPr>
        <w:t xml:space="preserve">G. </w:t>
      </w:r>
      <w:r w:rsidRPr="00B31AD7">
        <w:rPr>
          <w:i/>
        </w:rPr>
        <w:t>kirkii</w:t>
      </w:r>
      <w:ins w:id="81" w:author="Wendel, Jonathan F [EEOBS]" w:date="2017-07-13T16:00:00Z">
        <w:r w:rsidR="00680902">
          <w:t xml:space="preserve"> genomes</w:t>
        </w:r>
      </w:ins>
      <w:r>
        <w:t xml:space="preserve">, we </w:t>
      </w:r>
      <w:r w:rsidR="00B23847">
        <w:t>considered the possibility that while the overall repetitive profiles may not be significantly different, individual clusters may be. Toward this end, we conducted a chi</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ins w:id="82" w:author="Wendel, Jonathan F [EEOBS]" w:date="2017-07-13T16:00:00Z">
        <w:r w:rsidR="00680902">
          <w:t xml:space="preserve">marginally </w:t>
        </w:r>
      </w:ins>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ins w:id="83" w:author="Wendel, Jonathan F [EEOBS]" w:date="2017-07-13T16:00:00Z">
        <w:r w:rsidR="00680902">
          <w:t xml:space="preserve">et al. </w:t>
        </w:r>
      </w:ins>
      <w:r w:rsidR="00A227DD">
        <w:t xml:space="preserve">(2016). This analysis attempts to characterize the age of each cluster based on the distinctiveness of the reads which comprise the cluster; that is, younger clusters will have reads that are </w:t>
      </w:r>
      <w:del w:id="84" w:author="Wendel, Jonathan F [EEOBS]" w:date="2017-07-13T16:01:00Z">
        <w:r w:rsidR="00A227DD" w:rsidDel="00680902">
          <w:delText xml:space="preserve">highly </w:delText>
        </w:r>
      </w:del>
      <w:ins w:id="85" w:author="Wendel, Jonathan F [EEOBS]" w:date="2017-07-13T16:01:00Z">
        <w:r w:rsidR="00680902">
          <w:t xml:space="preserve">more </w:t>
        </w:r>
      </w:ins>
      <w:r w:rsidR="00A227DD">
        <w:t xml:space="preserve">similar, </w:t>
      </w:r>
      <w:del w:id="86" w:author="Wendel, Jonathan F [EEOBS]" w:date="2017-07-13T16:01:00Z">
        <w:r w:rsidR="00A227DD" w:rsidDel="00680902">
          <w:delText xml:space="preserve">whereas </w:delText>
        </w:r>
      </w:del>
      <w:ins w:id="87" w:author="Wendel, Jonathan F [EEOBS]" w:date="2017-07-13T16:01:00Z">
        <w:r w:rsidR="00680902">
          <w:t xml:space="preserve">compared to </w:t>
        </w:r>
      </w:ins>
      <w:r w:rsidR="00A227DD">
        <w:t>older clusters</w:t>
      </w:r>
      <w:del w:id="88" w:author="Wendel, Jonathan F [EEOBS]" w:date="2017-07-13T16:01:00Z">
        <w:r w:rsidR="00A227DD" w:rsidDel="00680902">
          <w:delText xml:space="preserve"> will have reads that show a number of differences</w:delText>
        </w:r>
      </w:del>
      <w:r w:rsidR="00A227DD">
        <w:t>.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w:t>
      </w:r>
      <w:commentRangeStart w:id="89"/>
      <w:r w:rsidR="0051282F">
        <w:t>202</w:t>
      </w:r>
      <w:r w:rsidR="008B77A0">
        <w:t xml:space="preserve"> “older”</w:t>
      </w:r>
      <w:r w:rsidR="0051282F">
        <w:t xml:space="preserve"> versus 72 “young”</w:t>
      </w:r>
      <w:commentRangeEnd w:id="89"/>
      <w:r w:rsidR="00680902">
        <w:rPr>
          <w:rStyle w:val="CommentReference"/>
        </w:rPr>
        <w:commentReference w:id="89"/>
      </w:r>
      <w:r w:rsidR="0051282F">
        <w:t xml:space="preserve">);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w:t>
      </w:r>
      <w:r w:rsidR="00762251">
        <w:lastRenderedPageBreak/>
        <w:t xml:space="preserve">Interestingly, over 80% of the “young” clusters were over-represented in </w:t>
      </w:r>
      <w:r w:rsidR="00762251">
        <w:rPr>
          <w:i/>
        </w:rPr>
        <w:t>K. drynarioides</w:t>
      </w:r>
      <w:r w:rsidR="00585D53">
        <w:t xml:space="preserve">, potentially reflecting </w:t>
      </w:r>
      <w:r w:rsidR="00133AF1">
        <w:t>differential amplification in these two species.</w:t>
      </w:r>
      <w:ins w:id="90" w:author="Wendel, Jonathan F [EEOBS]" w:date="2017-07-13T16:02:00Z">
        <w:r w:rsidR="00680902">
          <w:t xml:space="preserve"> </w:t>
        </w:r>
      </w:ins>
    </w:p>
    <w:p w14:paraId="7B8C7990" w14:textId="2143001B" w:rsidR="00FD66E0" w:rsidRDefault="00E34B06" w:rsidP="0008561B">
      <w:r>
        <w:t xml:space="preserve">Most of the clusters were broadly annotated as belonging to the </w:t>
      </w:r>
      <w:r w:rsidRPr="00E34B06">
        <w:rPr>
          <w:i/>
        </w:rPr>
        <w:t>Ty3/gypsy</w:t>
      </w:r>
      <w:r>
        <w:t xml:space="preserve"> superfamily, a result </w:t>
      </w:r>
      <w:del w:id="91" w:author="Wendel, Jonathan F [EEOBS]" w:date="2017-07-13T16:03:00Z">
        <w:r w:rsidDel="00680902">
          <w:delText>not surprising for a plant lineage</w:delText>
        </w:r>
      </w:del>
      <w:ins w:id="92" w:author="Wendel, Jonathan F [EEOBS]" w:date="2017-07-13T16:03:00Z">
        <w:r w:rsidR="00680902">
          <w:t>commonly observed in plant genomes</w:t>
        </w:r>
      </w:ins>
      <w:r>
        <w:t xml:space="preserve"> (</w:t>
      </w:r>
      <w:r w:rsidRPr="00124F71">
        <w:rPr>
          <w:highlight w:val="yellow"/>
          <w:rPrChange w:id="93" w:author="Wendel, Jonathan F [EEOBS]" w:date="2017-07-13T16:03:00Z">
            <w:rPr/>
          </w:rPrChange>
        </w:rPr>
        <w:t>Figure Amounts</w:t>
      </w:r>
      <w:ins w:id="94" w:author="Wendel, Jonathan F [EEOBS]" w:date="2017-07-13T16:03:00Z">
        <w:r w:rsidR="00680902" w:rsidRPr="00124F71">
          <w:rPr>
            <w:highlight w:val="yellow"/>
            <w:rPrChange w:id="95" w:author="Wendel, Jonathan F [EEOBS]" w:date="2017-07-13T16:03:00Z">
              <w:rPr/>
            </w:rPrChange>
          </w:rPr>
          <w:t xml:space="preserve"> and citations, perhaps Michael, maybe Wendel et al., 2016?</w:t>
        </w:r>
      </w:ins>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del w:id="96" w:author="Wendel, Jonathan F [EEOBS]" w:date="2017-07-13T16:04:00Z">
        <w:r w:rsidR="0051282F" w:rsidDel="00AC24BA">
          <w:delText xml:space="preserve">comprising </w:delText>
        </w:r>
      </w:del>
      <w:ins w:id="97" w:author="Wendel, Jonathan F [EEOBS]" w:date="2017-07-13T16:04:00Z">
        <w:r w:rsidR="00AC24BA">
          <w:t xml:space="preserve">in </w:t>
        </w:r>
      </w:ins>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ins w:id="98" w:author="Wendel, Jonathan F [EEOBS]" w:date="2017-07-13T16:04:00Z">
        <w:r w:rsidR="00AC24BA">
          <w:rPr>
            <w:color w:val="FF0000"/>
          </w:rPr>
          <w:t xml:space="preserve">than in ?? </w:t>
        </w:r>
      </w:ins>
      <w:r w:rsidR="0051282F">
        <w:rPr>
          <w:i/>
        </w:rPr>
        <w:t>except</w:t>
      </w:r>
      <w:r w:rsidR="0051282F">
        <w:t xml:space="preserve"> the predicted non-LTR retro</w:t>
      </w:r>
      <w:ins w:id="99" w:author="Wendel, Jonathan F [EEOBS]" w:date="2017-07-13T16:04:00Z">
        <w:r w:rsidR="00AC24BA">
          <w:t>trans</w:t>
        </w:r>
      </w:ins>
      <w:r w:rsidR="0051282F">
        <w:t xml:space="preserve">posons, in which these two species had comparable or slightly greater occupation as </w:t>
      </w:r>
      <w:del w:id="100" w:author="Wendel, Jonathan F [EEOBS]" w:date="2017-07-13T16:04:00Z">
        <w:r w:rsidR="0051282F" w:rsidDel="00AC24BA">
          <w:delText xml:space="preserve">the </w:delText>
        </w:r>
      </w:del>
      <w:ins w:id="101" w:author="Wendel, Jonathan F [EEOBS]" w:date="2017-07-13T16:04:00Z">
        <w:r w:rsidR="00AC24BA">
          <w:t>in the</w:t>
        </w:r>
        <w:commentRangeStart w:id="102"/>
        <w:r w:rsidR="00AC24BA">
          <w:t xml:space="preserve"> </w:t>
        </w:r>
      </w:ins>
      <w:r w:rsidR="0051282F">
        <w:t>cotton species</w:t>
      </w:r>
      <w:commentRangeEnd w:id="102"/>
      <w:r w:rsidR="00AC24BA">
        <w:rPr>
          <w:rStyle w:val="CommentReference"/>
        </w:rPr>
        <w:commentReference w:id="102"/>
      </w:r>
      <w:r w:rsidR="0051282F">
        <w:t>, which possess 2-3x larger genomes</w:t>
      </w:r>
      <w:r w:rsidR="0008561B">
        <w:t xml:space="preserve"> (Figure </w:t>
      </w:r>
      <w:r w:rsidR="00A273FC">
        <w:t>Amounts</w:t>
      </w:r>
      <w:r w:rsidR="0008561B">
        <w:t>)</w:t>
      </w:r>
      <w:r w:rsidR="0051282F">
        <w:t xml:space="preserve">. </w:t>
      </w:r>
      <w:r w:rsidR="00961765">
        <w:t xml:space="preserve">This difference is due to the </w:t>
      </w:r>
      <w:commentRangeStart w:id="103"/>
      <w:r w:rsidR="00961765">
        <w:t>sole</w:t>
      </w:r>
      <w:r w:rsidR="0051282F">
        <w:t xml:space="preserve"> retroposon clusters</w:t>
      </w:r>
      <w:commentRangeEnd w:id="103"/>
      <w:r w:rsidR="00AC24BA">
        <w:rPr>
          <w:rStyle w:val="CommentReference"/>
        </w:rPr>
        <w:commentReference w:id="103"/>
      </w:r>
      <w:r w:rsidR="0051282F">
        <w:t xml:space="preserve">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xml:space="preserve">. The high percent identity among reads for this cluster suggests it is relatively young, and it has likely experienced proliferation </w:t>
      </w:r>
      <w:r w:rsidR="00961765" w:rsidRPr="00AC24BA">
        <w:rPr>
          <w:highlight w:val="yellow"/>
          <w:rPrChange w:id="104" w:author="Wendel, Jonathan F [EEOBS]" w:date="2017-07-13T16:06:00Z">
            <w:rPr/>
          </w:rPrChange>
        </w:rPr>
        <w:t xml:space="preserve">in </w:t>
      </w:r>
      <w:ins w:id="105" w:author="Wendel, Jonathan F [EEOBS]" w:date="2017-07-13T16:05:00Z">
        <w:r w:rsidR="00AC24BA" w:rsidRPr="00AC24BA">
          <w:rPr>
            <w:highlight w:val="yellow"/>
            <w:rPrChange w:id="106" w:author="Wendel, Jonathan F [EEOBS]" w:date="2017-07-13T16:06:00Z">
              <w:rPr/>
            </w:rPrChange>
          </w:rPr>
          <w:t xml:space="preserve">the </w:t>
        </w:r>
        <w:commentRangeStart w:id="107"/>
        <w:r w:rsidR="00AC24BA" w:rsidRPr="00AC24BA">
          <w:rPr>
            <w:highlight w:val="yellow"/>
            <w:rPrChange w:id="108" w:author="Wendel, Jonathan F [EEOBS]" w:date="2017-07-13T16:06:00Z">
              <w:rPr/>
            </w:rPrChange>
          </w:rPr>
          <w:t>ancestor</w:t>
        </w:r>
      </w:ins>
      <w:commentRangeEnd w:id="107"/>
      <w:ins w:id="109" w:author="Wendel, Jonathan F [EEOBS]" w:date="2017-07-13T16:06:00Z">
        <w:r w:rsidR="00AC24BA">
          <w:rPr>
            <w:rStyle w:val="CommentReference"/>
          </w:rPr>
          <w:commentReference w:id="107"/>
        </w:r>
      </w:ins>
      <w:ins w:id="110" w:author="Wendel, Jonathan F [EEOBS]" w:date="2017-07-13T16:05:00Z">
        <w:r w:rsidR="00AC24BA" w:rsidRPr="00AC24BA">
          <w:rPr>
            <w:highlight w:val="yellow"/>
            <w:rPrChange w:id="111" w:author="Wendel, Jonathan F [EEOBS]" w:date="2017-07-13T16:06:00Z">
              <w:rPr/>
            </w:rPrChange>
          </w:rPr>
          <w:t>???</w:t>
        </w:r>
        <w:r w:rsidR="00AC24BA">
          <w:t xml:space="preserve"> of </w:t>
        </w:r>
      </w:ins>
      <w:r w:rsidR="00961765">
        <w:t xml:space="preserve">both species. Furthermore, the cluster shows differential abundance between the two species, suggesting that either the proliferation began prior to species divergence and continued with varying success afterwards, </w:t>
      </w:r>
      <w:commentRangeStart w:id="112"/>
      <w:r w:rsidR="00961765">
        <w:t>or the two lineages experienced similar releases from repression for this element, although again to varying degrees</w:t>
      </w:r>
      <w:commentRangeEnd w:id="112"/>
      <w:r w:rsidR="0079791F">
        <w:rPr>
          <w:rStyle w:val="CommentReference"/>
        </w:rPr>
        <w:commentReference w:id="112"/>
      </w:r>
      <w:r w:rsidR="00961765">
        <w:t>. The other differentially abundant clusters were largely annotated as putative gypsy elements (</w:t>
      </w:r>
      <w:r w:rsidR="00254877">
        <w:t>61.8</w:t>
      </w:r>
      <w:r w:rsidR="00961765">
        <w:t xml:space="preserve"> %).</w:t>
      </w:r>
    </w:p>
    <w:p w14:paraId="58016D6B" w14:textId="040A376C"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w:t>
      </w:r>
      <w:r w:rsidR="004356A0">
        <w:t xml:space="preserve"> Patterns of both </w:t>
      </w:r>
      <w:del w:id="113" w:author="Wendel, Jonathan F [EEOBS]" w:date="2017-07-13T16:08:00Z">
        <w:r w:rsidR="004356A0" w:rsidDel="0079791F">
          <w:delText xml:space="preserve">growth </w:delText>
        </w:r>
      </w:del>
      <w:ins w:id="114" w:author="Wendel, Jonathan F [EEOBS]" w:date="2017-07-13T16:08:00Z">
        <w:r w:rsidR="0079791F">
          <w:t xml:space="preserve">amplification </w:t>
        </w:r>
      </w:ins>
      <w:r w:rsidR="004356A0">
        <w:t xml:space="preserve">and </w:t>
      </w:r>
      <w:del w:id="115" w:author="Wendel, Jonathan F [EEOBS]" w:date="2017-07-13T16:08:00Z">
        <w:r w:rsidR="004356A0" w:rsidDel="0079791F">
          <w:delText xml:space="preserve">reduction </w:delText>
        </w:r>
      </w:del>
      <w:ins w:id="116" w:author="Wendel, Jonathan F [EEOBS]" w:date="2017-07-13T16:08:00Z">
        <w:r w:rsidR="0079791F">
          <w:t xml:space="preserve">deletion </w:t>
        </w:r>
      </w:ins>
      <w:r w:rsidR="004356A0">
        <w:t xml:space="preserve">were </w:t>
      </w:r>
      <w:del w:id="117" w:author="Wendel, Jonathan F [EEOBS]" w:date="2017-07-13T16:08:00Z">
        <w:r w:rsidR="004356A0" w:rsidDel="0079791F">
          <w:delText>recovered in these</w:delText>
        </w:r>
      </w:del>
      <w:ins w:id="118" w:author="Wendel, Jonathan F [EEOBS]" w:date="2017-07-13T16:08:00Z">
        <w:r w:rsidR="0079791F">
          <w:t>inferred</w:t>
        </w:r>
      </w:ins>
      <w:r w:rsidR="004356A0">
        <w:t xml:space="preserve"> (Figure_grid.anc.png), sometimes within the same cluster. For example, the repeat represented by cluster 162 has experienced </w:t>
      </w:r>
      <w:del w:id="119" w:author="Wendel, Jonathan F [EEOBS]" w:date="2017-07-13T16:08:00Z">
        <w:r w:rsidR="004356A0" w:rsidDel="0079791F">
          <w:delText xml:space="preserve">growth </w:delText>
        </w:r>
      </w:del>
      <w:ins w:id="120" w:author="Wendel, Jonathan F [EEOBS]" w:date="2017-07-13T16:08:00Z">
        <w:r w:rsidR="0079791F">
          <w:t xml:space="preserve">copy number growth </w:t>
        </w:r>
      </w:ins>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del w:id="121" w:author="Wendel, Jonathan F [EEOBS]" w:date="2017-07-13T16:08:00Z">
        <w:r w:rsidR="004356A0" w:rsidDel="0079791F">
          <w:delText>it at different rates</w:delText>
        </w:r>
      </w:del>
      <w:ins w:id="122" w:author="Wendel, Jonathan F [EEOBS]" w:date="2017-07-13T16:08:00Z">
        <w:r w:rsidR="0079791F">
          <w:t>to different extents</w:t>
        </w:r>
      </w:ins>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del w:id="123" w:author="Wendel, Jonathan F [EEOBS]" w:date="2017-07-13T16:09:00Z">
        <w:r w:rsidR="004356A0" w:rsidDel="0079791F">
          <w:delText xml:space="preserve">lineage (e.g., </w:delText>
        </w:r>
        <w:r w:rsidR="004356A0" w:rsidDel="0079791F">
          <w:rPr>
            <w:i/>
          </w:rPr>
          <w:delText>G. kirkii</w:delText>
        </w:r>
        <w:r w:rsidR="004356A0" w:rsidDel="0079791F">
          <w:delText xml:space="preserve">) </w:delText>
        </w:r>
      </w:del>
      <w:del w:id="124" w:author="Wendel, Jonathan F [EEOBS]" w:date="2017-07-13T16:08:00Z">
        <w:r w:rsidR="004356A0" w:rsidDel="0079791F">
          <w:delText xml:space="preserve">dovetailed </w:delText>
        </w:r>
      </w:del>
      <w:del w:id="125" w:author="Wendel, Jonathan F [EEOBS]" w:date="2017-07-13T16:09:00Z">
        <w:r w:rsidR="004356A0" w:rsidDel="0079791F">
          <w:delText xml:space="preserve">with loss in the other lineage (e.g., </w:delText>
        </w:r>
        <w:r w:rsidR="004356A0" w:rsidDel="0079791F">
          <w:rPr>
            <w:i/>
          </w:rPr>
          <w:delText>K. drynarioides</w:delText>
        </w:r>
        <w:r w:rsidR="004356A0" w:rsidDel="0079791F">
          <w:delText xml:space="preserve">) to </w:delText>
        </w:r>
      </w:del>
      <w:ins w:id="126" w:author="Wendel, Jonathan F [EEOBS]" w:date="2017-07-13T16:09:00Z">
        <w:r w:rsidR="0079791F">
          <w:t xml:space="preserve">of the two lineages and loss in the other, </w:t>
        </w:r>
      </w:ins>
      <w:del w:id="127" w:author="Wendel, Jonathan F [EEOBS]" w:date="2017-07-13T16:09:00Z">
        <w:r w:rsidR="004356A0" w:rsidDel="0079791F">
          <w:delText xml:space="preserve">produce </w:delText>
        </w:r>
      </w:del>
      <w:ins w:id="128" w:author="Wendel, Jonathan F [EEOBS]" w:date="2017-07-13T16:09:00Z">
        <w:r w:rsidR="0079791F">
          <w:t xml:space="preserve">creating </w:t>
        </w:r>
      </w:ins>
      <w:r w:rsidR="004356A0">
        <w:t xml:space="preserve">differentially abundant clusters (Figure_grid.anc.png; see cluster 141 for example). </w:t>
      </w:r>
      <w:del w:id="129" w:author="Wendel, Jonathan F [EEOBS]" w:date="2017-07-13T16:10:00Z">
        <w:r w:rsidR="00562B01" w:rsidDel="0079791F">
          <w:delText xml:space="preserve">Given the evolutionary time associated with these divergences, this likely reflects biological reality, i.e., release from </w:delText>
        </w:r>
      </w:del>
      <w:ins w:id="130" w:author="Wendel, Jonathan F [EEOBS]" w:date="2017-07-13T16:10:00Z">
        <w:r w:rsidR="0079791F">
          <w:t xml:space="preserve">These data implicate </w:t>
        </w:r>
      </w:ins>
      <w:del w:id="131" w:author="Wendel, Jonathan F [EEOBS]" w:date="2017-07-13T16:10:00Z">
        <w:r w:rsidR="00562B01" w:rsidDel="0079791F">
          <w:delText>suppression in the growing lineage and/or new/stronger silencing in the contracting lineage</w:delText>
        </w:r>
      </w:del>
      <w:ins w:id="132" w:author="Wendel, Jonathan F [EEOBS]" w:date="2017-07-13T16:10:00Z">
        <w:r w:rsidR="0079791F">
          <w:t>a recurring pattern of differential proliferation and clearance of multiple different repetitive element families (mostly retrotransposons)</w:t>
        </w:r>
      </w:ins>
      <w:r w:rsidR="00E051EB">
        <w:t>.</w:t>
      </w:r>
      <w:r w:rsidR="00EA6B78">
        <w:t xml:space="preserve"> </w:t>
      </w:r>
      <w:del w:id="133" w:author="Wendel, Jonathan F [EEOBS]" w:date="2017-07-13T16:11:00Z">
        <w:r w:rsidR="00EA6B78" w:rsidDel="0079791F">
          <w:delText xml:space="preserve">In congruence </w:delText>
        </w:r>
      </w:del>
      <w:ins w:id="134" w:author="Wendel, Jonathan F [EEOBS]" w:date="2017-07-13T16:11:00Z">
        <w:r w:rsidR="0079791F">
          <w:t xml:space="preserve">Congruent </w:t>
        </w:r>
      </w:ins>
      <w:r w:rsidR="00EA6B78">
        <w:t xml:space="preserve">with their </w:t>
      </w:r>
      <w:del w:id="135" w:author="Wendel, Jonathan F [EEOBS]" w:date="2017-07-13T16:11:00Z">
        <w:r w:rsidR="00EA6B78" w:rsidDel="0079791F">
          <w:delText xml:space="preserve">static </w:delText>
        </w:r>
      </w:del>
      <w:ins w:id="136" w:author="Wendel, Jonathan F [EEOBS]" w:date="2017-07-13T16:11:00Z">
        <w:r w:rsidR="0079791F">
          <w:t xml:space="preserve">equivalent </w:t>
        </w:r>
      </w:ins>
      <w:r w:rsidR="00EA6B78">
        <w:t xml:space="preserve">genome sizes, no </w:t>
      </w:r>
      <w:r w:rsidR="004D6D7A">
        <w:t xml:space="preserve">lineage </w:t>
      </w:r>
      <w:r w:rsidR="00EA6B78">
        <w:t xml:space="preserve">bias </w:t>
      </w:r>
      <w:r w:rsidR="004D6D7A">
        <w:t xml:space="preserve">was observed for </w:t>
      </w:r>
      <w:del w:id="137" w:author="Wendel, Jonathan F [EEOBS]" w:date="2017-07-13T16:11:00Z">
        <w:r w:rsidR="00EA6B78" w:rsidDel="0079791F">
          <w:delText>grow</w:delText>
        </w:r>
        <w:r w:rsidR="004D6D7A" w:rsidDel="0079791F">
          <w:delText>th</w:delText>
        </w:r>
        <w:r w:rsidR="00EA6B78" w:rsidDel="0079791F">
          <w:delText xml:space="preserve"> </w:delText>
        </w:r>
      </w:del>
      <w:ins w:id="138" w:author="Wendel, Jonathan F [EEOBS]" w:date="2017-07-13T16:11:00Z">
        <w:r w:rsidR="0079791F">
          <w:t xml:space="preserve">amplification </w:t>
        </w:r>
      </w:ins>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4BB37654" w:rsidR="00BA2CAA" w:rsidRPr="00412C2F" w:rsidRDefault="00BA2CAA" w:rsidP="00A06560">
      <w:r>
        <w:t xml:space="preserve">To </w:t>
      </w:r>
      <w:del w:id="139" w:author="Wendel, Jonathan F [EEOBS]" w:date="2017-07-13T16:12:00Z">
        <w:r w:rsidDel="00131E8C">
          <w:delText xml:space="preserve">further </w:delText>
        </w:r>
      </w:del>
      <w:r>
        <w:t xml:space="preserve">explore </w:t>
      </w:r>
      <w:ins w:id="140" w:author="Wendel, Jonathan F [EEOBS]" w:date="2017-07-13T16:12:00Z">
        <w:r w:rsidR="00131E8C">
          <w:t xml:space="preserve">further </w:t>
        </w:r>
      </w:ins>
      <w:r>
        <w:t xml:space="preserve">sequence gain and loss in these two genera, </w:t>
      </w:r>
      <w:ins w:id="141" w:author="Wendel, Jonathan F [EEOBS]" w:date="2017-07-13T16:12:00Z">
        <w:r w:rsidR="00131E8C">
          <w:t xml:space="preserve">we </w:t>
        </w:r>
      </w:ins>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del w:id="142" w:author="Wendel, Jonathan F [EEOBS]" w:date="2017-07-13T16:12:00Z">
        <w:r w:rsidDel="00131E8C">
          <w:delText xml:space="preserve">only </w:delText>
        </w:r>
      </w:del>
      <w:ins w:id="143" w:author="Wendel, Jonathan F [EEOBS]" w:date="2017-07-13T16:12:00Z">
        <w:r w:rsidR="00131E8C">
          <w:t xml:space="preserve">inferred </w:t>
        </w:r>
      </w:ins>
      <w:r>
        <w:t xml:space="preserve">when the one taxon shared the reference state with </w:t>
      </w:r>
      <w:r>
        <w:rPr>
          <w:i/>
        </w:rPr>
        <w:t>G. raimondii</w:t>
      </w:r>
      <w:r>
        <w:t xml:space="preserve"> and the other had </w:t>
      </w:r>
      <w:del w:id="144" w:author="Wendel, Jonathan F [EEOBS]" w:date="2017-07-13T16:12:00Z">
        <w:r w:rsidDel="00131E8C">
          <w:delText>a state of a different length</w:delText>
        </w:r>
      </w:del>
      <w:ins w:id="145" w:author="Wendel, Jonathan F [EEOBS]" w:date="2017-07-13T16:12:00Z">
        <w:r w:rsidR="00131E8C">
          <w:t>an apparent insertion or deletion</w:t>
        </w:r>
      </w:ins>
      <w:r>
        <w:t>.</w:t>
      </w:r>
      <w:r w:rsidR="003D448E">
        <w:t xml:space="preserve"> </w:t>
      </w:r>
      <w:del w:id="146" w:author="Wendel, Jonathan F [EEOBS]" w:date="2017-07-13T16:13:00Z">
        <w:r w:rsidR="003D448E" w:rsidDel="00131E8C">
          <w:delText>All indels site must be classified as homozygous (e.g., 0/0 or 1/1, etc), to remove ambiguity.</w:delText>
        </w:r>
        <w:r w:rsidDel="00131E8C">
          <w:delText xml:space="preserve"> </w:delText>
        </w:r>
      </w:del>
      <w:r w:rsidR="00A06560">
        <w:rPr>
          <w:i/>
        </w:rPr>
        <w:t>K</w:t>
      </w:r>
      <w:ins w:id="147" w:author="Wendel, Jonathan F [EEOBS]" w:date="2017-07-13T16:13:00Z">
        <w:r w:rsidR="00131E8C">
          <w:rPr>
            <w:i/>
          </w:rPr>
          <w:t>okia</w:t>
        </w:r>
      </w:ins>
      <w:del w:id="148" w:author="Wendel, Jonathan F [EEOBS]" w:date="2017-07-13T16:13:00Z">
        <w:r w:rsidR="00A06560" w:rsidDel="00131E8C">
          <w:rPr>
            <w:i/>
          </w:rPr>
          <w:delText>.</w:delText>
        </w:r>
      </w:del>
      <w:r w:rsidR="00A06560">
        <w:rPr>
          <w:i/>
        </w:rPr>
        <w:t xml:space="preserve"> drynarioides</w:t>
      </w:r>
      <w:r w:rsidR="00A06560">
        <w:t xml:space="preserve"> exhibited a greater number of both insertions and deletions; that is, of the 490,591 indels that passed our </w:t>
      </w:r>
      <w:ins w:id="149" w:author="Wendel, Jonathan F [EEOBS]" w:date="2017-07-13T16:13:00Z">
        <w:r w:rsidR="00131E8C">
          <w:t xml:space="preserve">filtering </w:t>
        </w:r>
      </w:ins>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w:t>
      </w:r>
      <w:r w:rsidR="00412C2F">
        <w:lastRenderedPageBreak/>
        <w:t xml:space="preserve">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net consequence of these </w:t>
      </w:r>
      <w:del w:id="150" w:author="Wendel, Jonathan F [EEOBS]" w:date="2017-07-13T16:18:00Z">
        <w:r w:rsidR="00412C2F" w:rsidDel="00131E8C">
          <w:delText xml:space="preserve">small </w:delText>
        </w:r>
      </w:del>
      <w:r w:rsidR="00412C2F">
        <w:t xml:space="preserve">differences in indel evolution resulted in a net gain of </w:t>
      </w:r>
      <w:commentRangeStart w:id="151"/>
      <w:r w:rsidR="00412C2F">
        <w:t>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commentRangeEnd w:id="151"/>
      <w:r w:rsidR="00131E8C">
        <w:rPr>
          <w:rStyle w:val="CommentReference"/>
        </w:rPr>
        <w:commentReference w:id="151"/>
      </w:r>
      <w:r w:rsidR="00412C2F">
        <w:t xml:space="preserve">. </w:t>
      </w:r>
      <w:r w:rsidR="00B32909">
        <w:t>The distribution of insertions and deletions across each chromosome was roughly even for both taxa, with up to a two-fold difference in indel number across chromosomes</w:t>
      </w:r>
      <w:r w:rsidR="00772F9D">
        <w:t xml:space="preserve"> </w:t>
      </w:r>
      <w:commentRangeStart w:id="152"/>
      <w:r w:rsidR="00772F9D">
        <w:t>(Figure_circos.png)</w:t>
      </w:r>
      <w:r w:rsidR="00B32909">
        <w:t>.</w:t>
      </w:r>
      <w:commentRangeEnd w:id="152"/>
      <w:r w:rsidR="00B05268">
        <w:rPr>
          <w:rStyle w:val="CommentReference"/>
        </w:rPr>
        <w:commentReference w:id="152"/>
      </w:r>
    </w:p>
    <w:p w14:paraId="6008B986" w14:textId="10ED0D79" w:rsidR="009B49B6" w:rsidRDefault="009B49B6" w:rsidP="001E096A"/>
    <w:p w14:paraId="633CFAD7" w14:textId="2AB9B359" w:rsidR="002B7AAF" w:rsidRDefault="002B7AAF" w:rsidP="001E096A">
      <w:pPr>
        <w:rPr>
          <w:b/>
        </w:rPr>
      </w:pPr>
      <w:commentRangeStart w:id="153"/>
      <w:r w:rsidRPr="00EA4D66">
        <w:rPr>
          <w:b/>
        </w:rPr>
        <w:t>Discussion</w:t>
      </w:r>
      <w:commentRangeEnd w:id="153"/>
      <w:r w:rsidR="005457BE">
        <w:rPr>
          <w:rStyle w:val="CommentReference"/>
        </w:rPr>
        <w:commentReference w:id="153"/>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2F276188"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 xml:space="preserve">Although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w:t>
      </w:r>
      <w:r w:rsidR="00E32093">
        <w:lastRenderedPageBreak/>
        <w:t>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3E4F0EDC"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 xml:space="preserve">due to reduced efficiency of purifying selection in populations subject to strong genetic drift </w:t>
      </w:r>
      <w:r w:rsidR="00FA6621">
        <w:t>{Lefébure, 2017 #75;Lynch, 2003 #76;Yi, 2005 #77;Lynch,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FA6621">
        <w:t>{Whitney, 2011 #79;Gregory, 2008 #81;Whitney, 2010 #78;Arnqvist, 2015 #84;Mohlhenrich, 2016 #93;Lefébure,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Mb </w:t>
      </w:r>
      <w:r w:rsidR="00FA6621">
        <w:t>{Wendel, 2002 #37}</w:t>
      </w:r>
      <w:r w:rsidR="00742B97">
        <w:t>,</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3DDDF4AD"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 xml:space="preserve">f TEs under stress conditions </w:t>
      </w:r>
      <w:r w:rsidR="00FA6621">
        <w:t>{Grandbastien,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5F5D6B8C" w14:textId="77777777" w:rsidR="009C09A1" w:rsidRDefault="009C09A1" w:rsidP="00EA4D66">
      <w:pPr>
        <w:autoSpaceDE w:val="0"/>
        <w:autoSpaceDN w:val="0"/>
        <w:adjustRightInd w:val="0"/>
        <w:spacing w:after="0" w:line="240" w:lineRule="auto"/>
      </w:pPr>
    </w:p>
    <w:sectPr w:rsidR="009C0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7-14T10:42:00Z" w:initials="GCE[">
    <w:p w14:paraId="785E035D" w14:textId="3760F754" w:rsidR="00E513C4" w:rsidRDefault="00E513C4">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C34EE2" w:rsidRDefault="00C34EE2">
      <w:pPr>
        <w:pStyle w:val="CommentText"/>
      </w:pPr>
    </w:p>
    <w:p w14:paraId="3F35CFA3" w14:textId="794263A3" w:rsidR="00C34EE2" w:rsidRDefault="00C34EE2">
      <w:pPr>
        <w:pStyle w:val="CommentText"/>
      </w:pPr>
      <w:r>
        <w:t>It seems accepted that the Hawaiian archipelago is about 4-6myo; however, they are a part of the Hawaiian-Emperor seamount chain, which has experienced island birth and death and is composed of volcanoes ca 80 myo. Not part of the Hawaiian archipelago, but part of the broader Hawaiian islands (Northwestern HI, the Leeward Isles) is another part of the seamount chain that is 7-27myo and has a few surviving atolls.</w:t>
      </w:r>
    </w:p>
    <w:p w14:paraId="02F56B51" w14:textId="1C22A2B9" w:rsidR="00C34EE2" w:rsidRDefault="00C34EE2">
      <w:pPr>
        <w:pStyle w:val="CommentText"/>
      </w:pPr>
    </w:p>
    <w:p w14:paraId="77C951B2" w14:textId="5900C2FB" w:rsidR="00C34EE2" w:rsidRDefault="00C34EE2">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1" w:author="Wendel, Jonathan F [EEOBS]" w:date="2017-07-13T10:48:00Z" w:initials="WJF[">
    <w:p w14:paraId="1C35FAE6" w14:textId="3982D9F5" w:rsidR="001E527B" w:rsidRDefault="001E527B">
      <w:pPr>
        <w:pStyle w:val="CommentText"/>
      </w:pPr>
      <w:r>
        <w:rPr>
          <w:rStyle w:val="CommentReference"/>
        </w:rPr>
        <w:annotationRef/>
      </w:r>
      <w:r>
        <w:t>Need to investigate and give current estimates.  I recall that the older islands, now submerged, may be older than this, and that even Niihau and Kuaai are more than 3.4…  there is a big literature on this, but let’s find a good, recent, authoritative review.</w:t>
      </w:r>
    </w:p>
  </w:comment>
  <w:comment w:id="2" w:author="Grover, Corrinne E [EEOBS]" w:date="2017-05-02T09:46:00Z" w:initials="GCE[">
    <w:p w14:paraId="608A9245" w14:textId="4BE98BE3" w:rsidR="001E527B" w:rsidRDefault="001E527B">
      <w:pPr>
        <w:pStyle w:val="CommentText"/>
      </w:pPr>
      <w:r>
        <w:rPr>
          <w:rStyle w:val="CommentReference"/>
        </w:rPr>
        <w:annotationRef/>
      </w:r>
      <w:r>
        <w:t>Let’s get this all into github</w:t>
      </w:r>
    </w:p>
  </w:comment>
  <w:comment w:id="3" w:author="Jonathan Wendel" w:date="2017-07-13T14:28:00Z" w:initials="jfw">
    <w:p w14:paraId="6DE24034" w14:textId="3370D3C3" w:rsidR="001E527B" w:rsidRDefault="001E527B">
      <w:pPr>
        <w:pStyle w:val="CommentText"/>
      </w:pPr>
      <w:r>
        <w:rPr>
          <w:rStyle w:val="CommentReference"/>
        </w:rPr>
        <w:annotationRef/>
      </w:r>
      <w:r>
        <w:t>What is this, precisely?  2 standard deviations higher than the mean?  Also, this seems way too high, too loose, in other words.  I would think that if Ks&gt;0.1, we likely have paralogs.  Something wrong here, or convince me.</w:t>
      </w:r>
    </w:p>
  </w:comment>
  <w:comment w:id="4" w:author="Jonathan Wendel" w:date="2017-07-13T14:29:00Z" w:initials="jfw">
    <w:p w14:paraId="67A24406" w14:textId="21F447BD" w:rsidR="001E527B" w:rsidRDefault="001E527B">
      <w:pPr>
        <w:pStyle w:val="CommentText"/>
      </w:pPr>
      <w:r>
        <w:rPr>
          <w:rStyle w:val="CommentReference"/>
        </w:rPr>
        <w:annotationRef/>
      </w:r>
      <w:r>
        <w:t>Ugh – I really dislike citing these ancient and inadequate rate estimates, in this era... These are my ancient sources, but in the genomics era surely we can do better…  Can’t we use something more modern?  Let’s all look around…</w:t>
      </w:r>
    </w:p>
  </w:comment>
  <w:comment w:id="16" w:author="Wendel, Jonathan F [EEOBS]" w:date="2017-07-13T15:40:00Z" w:initials="WJF[">
    <w:p w14:paraId="0C5C35AE" w14:textId="71E966C6" w:rsidR="00544FBF" w:rsidRDefault="00544FBF">
      <w:pPr>
        <w:pStyle w:val="CommentText"/>
      </w:pPr>
      <w:r>
        <w:rPr>
          <w:rStyle w:val="CommentReference"/>
        </w:rPr>
        <w:annotationRef/>
      </w:r>
      <w:r>
        <w:t>actually this is not “same”, but is four times as high as for Kokia.</w:t>
      </w:r>
    </w:p>
  </w:comment>
  <w:comment w:id="21" w:author="Wendel, Jonathan F [EEOBS]" w:date="2017-07-13T15:42:00Z" w:initials="WJF[">
    <w:p w14:paraId="03CF34E9" w14:textId="7D40E518" w:rsidR="00544FBF" w:rsidRDefault="00544FBF">
      <w:pPr>
        <w:pStyle w:val="CommentText"/>
      </w:pPr>
      <w:r>
        <w:rPr>
          <w:rStyle w:val="CommentReference"/>
        </w:rPr>
        <w:annotationRef/>
      </w:r>
      <w:r>
        <w:t>Maybe not stringent enough – perhaps we need to talk, or maybe you agree, or maybe I am wrong.  But this seems like an erroneous justification.</w:t>
      </w:r>
    </w:p>
  </w:comment>
  <w:comment w:id="22" w:author="Wendel, Jonathan F [EEOBS]" w:date="2017-07-13T15:43:00Z" w:initials="WJF[">
    <w:p w14:paraId="3DA1BBD6" w14:textId="064BA3C4" w:rsidR="00544FBF" w:rsidRDefault="00544FBF">
      <w:pPr>
        <w:pStyle w:val="CommentText"/>
      </w:pPr>
      <w:r>
        <w:rPr>
          <w:rStyle w:val="CommentReference"/>
        </w:rPr>
        <w:annotationRef/>
      </w:r>
      <w:r>
        <w:t>Very cool, consistent with the idea that the generic divergence is young, as reported earlier.  BUT, how inflated is this number by the loose standard of &gt;0.6?  What about if 0.1?  I recommend you use the mean + 2 std dev as the upper bound for a conservative estimate of which genes to include, rather than something arbitrary like 0.6 or 0.1</w:t>
      </w:r>
    </w:p>
  </w:comment>
  <w:comment w:id="23" w:author="Wendel, Jonathan F [EEOBS]" w:date="2017-07-13T15:45:00Z" w:initials="WJF[">
    <w:p w14:paraId="1ED65898" w14:textId="6D817F82" w:rsidR="00544FBF" w:rsidRDefault="00544FBF">
      <w:pPr>
        <w:pStyle w:val="CommentText"/>
      </w:pPr>
      <w:r>
        <w:rPr>
          <w:rStyle w:val="CommentReference"/>
        </w:rPr>
        <w:annotationRef/>
      </w:r>
      <w:r>
        <w:t xml:space="preserve">Will need to do again, better, once we figure out how.  I like it, but let’s get up to speed and up to date and make this satisfy reviewer concerns in advance.  The point will be valid that divergence will be half as high as from Gossypium, but let’s do a better job on the numbers.  Then I can edit this paragraph.  Oh, the brassica and palm rates are both silly. </w:t>
      </w:r>
    </w:p>
  </w:comment>
  <w:comment w:id="25" w:author="Wendel, Jonathan F [EEOBS]" w:date="2017-07-13T15:48:00Z" w:initials="WJF[">
    <w:p w14:paraId="1C05A21A" w14:textId="5E5710B2" w:rsidR="00544FBF" w:rsidRDefault="00544FBF">
      <w:pPr>
        <w:pStyle w:val="CommentText"/>
      </w:pPr>
      <w:r>
        <w:rPr>
          <w:rStyle w:val="CommentReference"/>
        </w:rPr>
        <w:annotationRef/>
      </w:r>
      <w:r>
        <w:t>Huh?  This is CNV between taxa.  So do you mean higher copy number vs. lower copy number with these values?</w:t>
      </w:r>
      <w:r w:rsidR="00186945">
        <w:t xml:space="preserve">  Or do you mean relative to Gossypium plus the other taxon?  </w:t>
      </w:r>
    </w:p>
  </w:comment>
  <w:comment w:id="32" w:author="Wendel, Jonathan F [EEOBS]" w:date="2017-07-13T15:51:00Z" w:initials="WJF[">
    <w:p w14:paraId="36C2DCE9" w14:textId="5263BE4C" w:rsidR="00186945" w:rsidRDefault="00186945">
      <w:pPr>
        <w:pStyle w:val="CommentText"/>
      </w:pPr>
      <w:r>
        <w:rPr>
          <w:rStyle w:val="CommentReference"/>
        </w:rPr>
        <w:annotationRef/>
      </w:r>
      <w:r>
        <w:t>200 X 2 = 400?? Is this how I read this?  Please clarify this</w:t>
      </w:r>
    </w:p>
  </w:comment>
  <w:comment w:id="37" w:author="Grover, Corrinne E [EEOBS] [2]" w:date="2017-06-24T19:07:00Z" w:initials="GCE[">
    <w:p w14:paraId="00056EA0" w14:textId="1E2E67F3" w:rsidR="001E527B" w:rsidRDefault="001E527B">
      <w:pPr>
        <w:pStyle w:val="CommentText"/>
      </w:pPr>
      <w:r>
        <w:rPr>
          <w:rStyle w:val="CommentReference"/>
        </w:rPr>
        <w:annotationRef/>
      </w:r>
      <w:r>
        <w:t>Are these really dual losses then? Truncated products? Other?</w:t>
      </w:r>
    </w:p>
  </w:comment>
  <w:comment w:id="58" w:author="Wendel, Jonathan F [EEOBS]" w:date="2017-07-13T15:56:00Z" w:initials="WJF[">
    <w:p w14:paraId="61645570" w14:textId="12B70C51" w:rsidR="009C6A08" w:rsidRDefault="009C6A08">
      <w:pPr>
        <w:pStyle w:val="CommentText"/>
      </w:pPr>
      <w:r>
        <w:rPr>
          <w:rStyle w:val="CommentReference"/>
        </w:rPr>
        <w:annotationRef/>
      </w:r>
      <w:r>
        <w:t>Not clear how this confirms reasonable.  What does this actually mean?</w:t>
      </w:r>
    </w:p>
  </w:comment>
  <w:comment w:id="63" w:author="Wendel, Jonathan F [EEOBS]" w:date="2017-07-13T15:57:00Z" w:initials="WJF[">
    <w:p w14:paraId="3C4E33BD" w14:textId="75DC58B0" w:rsidR="009C6A08" w:rsidRDefault="009C6A08">
      <w:pPr>
        <w:pStyle w:val="CommentText"/>
      </w:pPr>
      <w:r>
        <w:rPr>
          <w:rStyle w:val="CommentReference"/>
        </w:rPr>
        <w:annotationRef/>
      </w:r>
      <w:r>
        <w:t>Test?</w:t>
      </w:r>
    </w:p>
  </w:comment>
  <w:comment w:id="89" w:author="Wendel, Jonathan F [EEOBS]" w:date="2017-07-13T16:01:00Z" w:initials="WJF[">
    <w:p w14:paraId="6C2BD6E2" w14:textId="77777777" w:rsidR="00680902" w:rsidRDefault="00680902">
      <w:pPr>
        <w:pStyle w:val="CommentText"/>
      </w:pPr>
      <w:r>
        <w:rPr>
          <w:rStyle w:val="CommentReference"/>
        </w:rPr>
        <w:annotationRef/>
      </w:r>
      <w:r>
        <w:t xml:space="preserve">Yardstick for older vs. younger?  </w:t>
      </w:r>
    </w:p>
    <w:p w14:paraId="4681DF42" w14:textId="52048EF4" w:rsidR="00680902" w:rsidRDefault="00680902">
      <w:pPr>
        <w:pStyle w:val="CommentText"/>
      </w:pPr>
      <w:r>
        <w:t>And, perhaps another method is to rank the 188 clusters from youngest to oldest, divide into quartiles, and address the questions/issues that way??</w:t>
      </w:r>
    </w:p>
  </w:comment>
  <w:comment w:id="102" w:author="Wendel, Jonathan F [EEOBS]" w:date="2017-07-13T16:05:00Z" w:initials="WJF[">
    <w:p w14:paraId="715A176C" w14:textId="3D6F2AF5" w:rsidR="00AC24BA" w:rsidRDefault="00AC24BA">
      <w:pPr>
        <w:pStyle w:val="CommentText"/>
      </w:pPr>
      <w:r>
        <w:rPr>
          <w:rStyle w:val="CommentReference"/>
        </w:rPr>
        <w:annotationRef/>
      </w:r>
      <w:r>
        <w:t>Which?  Are we still comparing to both A and D?  Unclear to a reader</w:t>
      </w:r>
    </w:p>
  </w:comment>
  <w:comment w:id="103" w:author="Wendel, Jonathan F [EEOBS]" w:date="2017-07-13T16:05:00Z" w:initials="WJF[">
    <w:p w14:paraId="6CCFD29E" w14:textId="311B0928" w:rsidR="00AC24BA" w:rsidRDefault="00AC24BA">
      <w:pPr>
        <w:pStyle w:val="CommentText"/>
      </w:pPr>
      <w:r>
        <w:rPr>
          <w:rStyle w:val="CommentReference"/>
        </w:rPr>
        <w:annotationRef/>
      </w:r>
      <w:r>
        <w:t>??</w:t>
      </w:r>
    </w:p>
  </w:comment>
  <w:comment w:id="107" w:author="Wendel, Jonathan F [EEOBS]" w:date="2017-07-13T16:06:00Z" w:initials="WJF[">
    <w:p w14:paraId="2267D205" w14:textId="624EA861" w:rsidR="00AC24BA" w:rsidRDefault="00AC24BA">
      <w:pPr>
        <w:pStyle w:val="CommentText"/>
      </w:pPr>
      <w:r>
        <w:rPr>
          <w:rStyle w:val="CommentReference"/>
        </w:rPr>
        <w:annotationRef/>
      </w:r>
      <w:r>
        <w:t>Hence the dating importance above.  If you wish to propose independent proliferation in both lineages, the burden of proof is on you.  So to speak.  More parsimonious is that this proliferation occurred prior to divergence, so it can’t be all that young!</w:t>
      </w:r>
    </w:p>
  </w:comment>
  <w:comment w:id="112" w:author="Wendel, Jonathan F [EEOBS]" w:date="2017-07-13T16:07:00Z" w:initials="WJF[">
    <w:p w14:paraId="710A3527" w14:textId="2EF715C6" w:rsidR="0079791F" w:rsidRDefault="0079791F">
      <w:pPr>
        <w:pStyle w:val="CommentText"/>
      </w:pPr>
      <w:r>
        <w:rPr>
          <w:rStyle w:val="CommentReference"/>
        </w:rPr>
        <w:annotationRef/>
      </w:r>
      <w:r>
        <w:t>Sketchy.  May need to align LTRs and get actual substitution amounts??</w:t>
      </w:r>
    </w:p>
  </w:comment>
  <w:comment w:id="151" w:author="Wendel, Jonathan F [EEOBS]" w:date="2017-07-13T16:14:00Z" w:initials="WJF[">
    <w:p w14:paraId="284F136D" w14:textId="77777777" w:rsidR="00131E8C" w:rsidRDefault="00131E8C">
      <w:pPr>
        <w:pStyle w:val="CommentText"/>
      </w:pPr>
      <w:r>
        <w:rPr>
          <w:rStyle w:val="CommentReference"/>
        </w:rPr>
        <w:annotationRef/>
      </w:r>
      <w:r>
        <w:t>Hmmm…</w:t>
      </w:r>
    </w:p>
    <w:p w14:paraId="2D9102ED" w14:textId="6D3D559C" w:rsidR="00131E8C" w:rsidRDefault="00131E8C">
      <w:pPr>
        <w:pStyle w:val="CommentText"/>
      </w:pPr>
      <w:r>
        <w:t>So, very cool analysis.  I like it a lot.  Comments</w:t>
      </w:r>
    </w:p>
    <w:p w14:paraId="4EF40946" w14:textId="77777777" w:rsidR="00131E8C" w:rsidRDefault="00131E8C">
      <w:pPr>
        <w:pStyle w:val="CommentText"/>
      </w:pPr>
    </w:p>
    <w:p w14:paraId="47088661" w14:textId="25D41CF9" w:rsidR="00131E8C" w:rsidRDefault="00131E8C">
      <w:pPr>
        <w:pStyle w:val="CommentText"/>
      </w:pPr>
      <w:r>
        <w:t>First, in both lineages, there are more deletions than insertions.  This might help explain the genome downsizing we talked about in “feast and famine”, 2002</w:t>
      </w:r>
      <w:r w:rsidR="00B05268">
        <w:t xml:space="preserve"> (</w:t>
      </w:r>
      <w:r w:rsidR="00B05268" w:rsidRPr="00B05268">
        <w:t>Wendel, Jonathan F., et al. "Feast and famine in plant genomes." Genetica 115.1 (2002): 37-47.</w:t>
      </w:r>
      <w:r w:rsidR="00B05268">
        <w:t>)</w:t>
      </w:r>
      <w:r>
        <w:t xml:space="preserve">, relative to Gossypium, but to make this point clear, we would need the net for each genome relative to Gossypium, not to each other!  How many more nucleotides are lost in each genome relative to gained?  Notice that this is only about half of the time that the two lineages have been evolving separately, so </w:t>
      </w:r>
      <w:r>
        <w:rPr>
          <w:i/>
        </w:rPr>
        <w:t>it is possible</w:t>
      </w:r>
      <w:r>
        <w:t>, without a further distant outgroup, to estimate the amount of total shrinkage by doubling the average of these two lineage-specific numbers, since their divergence is about half of the total time since divergence from Gossypium.  Nice idea for the discussion, I think.</w:t>
      </w:r>
    </w:p>
    <w:p w14:paraId="50FEF4A1" w14:textId="77777777" w:rsidR="00131E8C" w:rsidRDefault="00131E8C">
      <w:pPr>
        <w:pStyle w:val="CommentText"/>
      </w:pPr>
    </w:p>
    <w:p w14:paraId="369C7695" w14:textId="650A2374" w:rsidR="00131E8C" w:rsidRDefault="00131E8C">
      <w:pPr>
        <w:pStyle w:val="CommentText"/>
      </w:pPr>
      <w:r>
        <w:t>Second, this is remarkable that the net difference is only 181.kb, out of genomes that are 600000 kb.  I might point this out – only 0.1%, consistent with the observation of equivalent genome sizes.</w:t>
      </w:r>
    </w:p>
    <w:p w14:paraId="51B6BC8B" w14:textId="77777777" w:rsidR="00131E8C" w:rsidRDefault="00131E8C">
      <w:pPr>
        <w:pStyle w:val="CommentText"/>
      </w:pPr>
    </w:p>
    <w:p w14:paraId="67319FD0" w14:textId="5FFB9602" w:rsidR="00131E8C" w:rsidRDefault="00131E8C">
      <w:pPr>
        <w:pStyle w:val="CommentText"/>
      </w:pPr>
      <w:r>
        <w:t>Third, perhaps this part of the results would benefit from a reminder about the assembly quality and how unassembled portions, or different quality between the two assemblies, might affect these interpretations.</w:t>
      </w:r>
    </w:p>
    <w:p w14:paraId="7E68DA7B" w14:textId="78F196C3" w:rsidR="00131E8C" w:rsidRPr="00131E8C" w:rsidRDefault="00131E8C">
      <w:pPr>
        <w:pStyle w:val="CommentText"/>
      </w:pPr>
    </w:p>
  </w:comment>
  <w:comment w:id="152" w:author="Wendel, Jonathan F [EEOBS]" w:date="2017-07-13T16:23:00Z" w:initials="WJF[">
    <w:p w14:paraId="55684B95" w14:textId="34CAE6F1" w:rsidR="00B05268" w:rsidRDefault="00B05268">
      <w:pPr>
        <w:pStyle w:val="CommentText"/>
      </w:pPr>
      <w:r>
        <w:rPr>
          <w:rStyle w:val="CommentReference"/>
        </w:rPr>
        <w:annotationRef/>
      </w:r>
      <w:r>
        <w:t>I have this expectation, sort of, that the results should start with a pretty picture, that is, of both alignments drawn next to the reference genome.  This allows a reader to visualize the portions of the genomes in Gk and Kd that are alignable and “the same” as in Gossypium, and the parts that are novel in either lineage.  I expect relatively even coverage in genic regions but not so elsewhere.  Anyway, this seems natural to me, and perhaps expected.  I also think that it will be informative.  Start the results with this???</w:t>
      </w:r>
    </w:p>
  </w:comment>
  <w:comment w:id="153" w:author="Wendel, Jonathan F [EEOBS]" w:date="2017-07-13T16:25:00Z" w:initials="WJF[">
    <w:p w14:paraId="6428504A" w14:textId="467E28B4" w:rsidR="005457BE" w:rsidRDefault="005457BE">
      <w:pPr>
        <w:pStyle w:val="CommentText"/>
      </w:pPr>
      <w:r>
        <w:rPr>
          <w:rStyle w:val="CommentReference"/>
        </w:rPr>
        <w:annotationRef/>
      </w:r>
      <w:r>
        <w:t>Not edited yet.  Will need to do so after you consider my comments and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51B2" w15:done="0"/>
  <w15:commentEx w15:paraId="1C35FAE6" w15:done="0"/>
  <w15:commentEx w15:paraId="608A9245" w15:done="0"/>
  <w15:commentEx w15:paraId="6DE24034" w15:done="0"/>
  <w15:commentEx w15:paraId="67A24406" w15:done="0"/>
  <w15:commentEx w15:paraId="0C5C35AE" w15:done="0"/>
  <w15:commentEx w15:paraId="03CF34E9" w15:done="0"/>
  <w15:commentEx w15:paraId="3DA1BBD6" w15:done="0"/>
  <w15:commentEx w15:paraId="1ED65898" w15:done="0"/>
  <w15:commentEx w15:paraId="1C05A21A" w15:done="0"/>
  <w15:commentEx w15:paraId="36C2DCE9" w15:done="0"/>
  <w15:commentEx w15:paraId="00056EA0" w15:done="0"/>
  <w15:commentEx w15:paraId="61645570" w15:done="0"/>
  <w15:commentEx w15:paraId="3C4E33BD" w15:done="0"/>
  <w15:commentEx w15:paraId="4681DF42" w15:done="0"/>
  <w15:commentEx w15:paraId="715A176C" w15:done="0"/>
  <w15:commentEx w15:paraId="6CCFD29E" w15:done="0"/>
  <w15:commentEx w15:paraId="2267D205" w15:done="0"/>
  <w15:commentEx w15:paraId="710A3527" w15:done="0"/>
  <w15:commentEx w15:paraId="7E68DA7B" w15:done="0"/>
  <w15:commentEx w15:paraId="55684B95" w15:done="0"/>
  <w15:commentEx w15:paraId="6428504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3E4D4" w14:textId="77777777" w:rsidR="00825AB0" w:rsidRDefault="00825AB0" w:rsidP="00B04AC1">
      <w:pPr>
        <w:spacing w:after="0" w:line="240" w:lineRule="auto"/>
      </w:pPr>
      <w:r>
        <w:separator/>
      </w:r>
    </w:p>
  </w:endnote>
  <w:endnote w:type="continuationSeparator" w:id="0">
    <w:p w14:paraId="04D5C18A" w14:textId="77777777" w:rsidR="00825AB0" w:rsidRDefault="00825AB0"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D5BC1" w14:textId="77777777" w:rsidR="00825AB0" w:rsidRDefault="00825AB0" w:rsidP="00B04AC1">
      <w:pPr>
        <w:spacing w:after="0" w:line="240" w:lineRule="auto"/>
      </w:pPr>
      <w:r>
        <w:separator/>
      </w:r>
    </w:p>
  </w:footnote>
  <w:footnote w:type="continuationSeparator" w:id="0">
    <w:p w14:paraId="7FD66766" w14:textId="77777777" w:rsidR="00825AB0" w:rsidRDefault="00825AB0"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Wendel, Jonathan F [EEOBS]">
    <w15:presenceInfo w15:providerId="AD" w15:userId="S-1-5-21-1659004503-1450960922-1606980848-77910"/>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record-ids&gt;&lt;/item&gt;&lt;/Libraries&gt;"/>
  </w:docVars>
  <w:rsids>
    <w:rsidRoot w:val="00527AA9"/>
    <w:rsid w:val="00001C0B"/>
    <w:rsid w:val="00004FE0"/>
    <w:rsid w:val="000105AC"/>
    <w:rsid w:val="00024FD7"/>
    <w:rsid w:val="0004228B"/>
    <w:rsid w:val="0005287E"/>
    <w:rsid w:val="00053C17"/>
    <w:rsid w:val="00053CF6"/>
    <w:rsid w:val="0005507F"/>
    <w:rsid w:val="00070927"/>
    <w:rsid w:val="00081FCB"/>
    <w:rsid w:val="0008561B"/>
    <w:rsid w:val="00086D7E"/>
    <w:rsid w:val="00091D34"/>
    <w:rsid w:val="00095310"/>
    <w:rsid w:val="000A0D6B"/>
    <w:rsid w:val="000B64BB"/>
    <w:rsid w:val="000C59AC"/>
    <w:rsid w:val="000D2ABF"/>
    <w:rsid w:val="000D61B6"/>
    <w:rsid w:val="000E0CD8"/>
    <w:rsid w:val="000E313A"/>
    <w:rsid w:val="000E432D"/>
    <w:rsid w:val="000E50F2"/>
    <w:rsid w:val="000E5256"/>
    <w:rsid w:val="00101150"/>
    <w:rsid w:val="00113233"/>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6A71"/>
    <w:rsid w:val="00186945"/>
    <w:rsid w:val="00195CBD"/>
    <w:rsid w:val="001965C6"/>
    <w:rsid w:val="001A3EAE"/>
    <w:rsid w:val="001B0CDB"/>
    <w:rsid w:val="001B1FD8"/>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604F1"/>
    <w:rsid w:val="002613A6"/>
    <w:rsid w:val="002625FF"/>
    <w:rsid w:val="002704A2"/>
    <w:rsid w:val="00273CB1"/>
    <w:rsid w:val="00275494"/>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3636"/>
    <w:rsid w:val="00412C2F"/>
    <w:rsid w:val="00417CA2"/>
    <w:rsid w:val="00420338"/>
    <w:rsid w:val="00423D3B"/>
    <w:rsid w:val="00426D24"/>
    <w:rsid w:val="00430960"/>
    <w:rsid w:val="00430AF5"/>
    <w:rsid w:val="004356A0"/>
    <w:rsid w:val="0044237A"/>
    <w:rsid w:val="00442C92"/>
    <w:rsid w:val="00443541"/>
    <w:rsid w:val="004460E0"/>
    <w:rsid w:val="00457C7C"/>
    <w:rsid w:val="00470BB8"/>
    <w:rsid w:val="004746FD"/>
    <w:rsid w:val="00485F39"/>
    <w:rsid w:val="004874FA"/>
    <w:rsid w:val="00487C56"/>
    <w:rsid w:val="00490E61"/>
    <w:rsid w:val="00491B99"/>
    <w:rsid w:val="004B04FD"/>
    <w:rsid w:val="004B4BE9"/>
    <w:rsid w:val="004B7B8A"/>
    <w:rsid w:val="004B7CF5"/>
    <w:rsid w:val="004C1A29"/>
    <w:rsid w:val="004D6D7A"/>
    <w:rsid w:val="004E5F56"/>
    <w:rsid w:val="004F1CF2"/>
    <w:rsid w:val="004F60B6"/>
    <w:rsid w:val="0051282F"/>
    <w:rsid w:val="00522084"/>
    <w:rsid w:val="00523E25"/>
    <w:rsid w:val="00527AA9"/>
    <w:rsid w:val="00530862"/>
    <w:rsid w:val="00540EA0"/>
    <w:rsid w:val="00544FBF"/>
    <w:rsid w:val="005457BE"/>
    <w:rsid w:val="00551A4E"/>
    <w:rsid w:val="00552CCE"/>
    <w:rsid w:val="005572AC"/>
    <w:rsid w:val="00562B01"/>
    <w:rsid w:val="00564474"/>
    <w:rsid w:val="00570945"/>
    <w:rsid w:val="0057138E"/>
    <w:rsid w:val="00580E02"/>
    <w:rsid w:val="00585D53"/>
    <w:rsid w:val="00591B90"/>
    <w:rsid w:val="00594625"/>
    <w:rsid w:val="005949A5"/>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80902"/>
    <w:rsid w:val="006962EB"/>
    <w:rsid w:val="00696FEF"/>
    <w:rsid w:val="006A69DB"/>
    <w:rsid w:val="006A7809"/>
    <w:rsid w:val="006B275F"/>
    <w:rsid w:val="006D702F"/>
    <w:rsid w:val="006E0CE9"/>
    <w:rsid w:val="006F164D"/>
    <w:rsid w:val="00707B46"/>
    <w:rsid w:val="00713285"/>
    <w:rsid w:val="0072265B"/>
    <w:rsid w:val="007314BA"/>
    <w:rsid w:val="00742B97"/>
    <w:rsid w:val="00756A47"/>
    <w:rsid w:val="00757F56"/>
    <w:rsid w:val="00762251"/>
    <w:rsid w:val="007631BC"/>
    <w:rsid w:val="00772F9D"/>
    <w:rsid w:val="00774D24"/>
    <w:rsid w:val="00780297"/>
    <w:rsid w:val="0078417D"/>
    <w:rsid w:val="0078439C"/>
    <w:rsid w:val="00794CD1"/>
    <w:rsid w:val="00796ACC"/>
    <w:rsid w:val="0079791F"/>
    <w:rsid w:val="007B6F34"/>
    <w:rsid w:val="007C72C1"/>
    <w:rsid w:val="007D59A6"/>
    <w:rsid w:val="007E07B8"/>
    <w:rsid w:val="007E3C58"/>
    <w:rsid w:val="007F3F6C"/>
    <w:rsid w:val="00821327"/>
    <w:rsid w:val="00825AB0"/>
    <w:rsid w:val="0084403D"/>
    <w:rsid w:val="0084460B"/>
    <w:rsid w:val="00844AB5"/>
    <w:rsid w:val="008503CC"/>
    <w:rsid w:val="008523D3"/>
    <w:rsid w:val="00860B13"/>
    <w:rsid w:val="008772EF"/>
    <w:rsid w:val="0088197C"/>
    <w:rsid w:val="008B77A0"/>
    <w:rsid w:val="008D112F"/>
    <w:rsid w:val="008D1D08"/>
    <w:rsid w:val="008E2ACA"/>
    <w:rsid w:val="008E4D83"/>
    <w:rsid w:val="008E6803"/>
    <w:rsid w:val="008E7C28"/>
    <w:rsid w:val="008F007C"/>
    <w:rsid w:val="008F4ABC"/>
    <w:rsid w:val="0090141E"/>
    <w:rsid w:val="00910540"/>
    <w:rsid w:val="0091634B"/>
    <w:rsid w:val="00920024"/>
    <w:rsid w:val="00930C4E"/>
    <w:rsid w:val="00931973"/>
    <w:rsid w:val="00935BDC"/>
    <w:rsid w:val="00951240"/>
    <w:rsid w:val="00953E24"/>
    <w:rsid w:val="00961765"/>
    <w:rsid w:val="00973A4A"/>
    <w:rsid w:val="009829EC"/>
    <w:rsid w:val="00983911"/>
    <w:rsid w:val="009915C3"/>
    <w:rsid w:val="00992F04"/>
    <w:rsid w:val="0099556C"/>
    <w:rsid w:val="009961E8"/>
    <w:rsid w:val="009A067D"/>
    <w:rsid w:val="009A20AC"/>
    <w:rsid w:val="009A2CE7"/>
    <w:rsid w:val="009A4FCF"/>
    <w:rsid w:val="009A53E5"/>
    <w:rsid w:val="009B27AB"/>
    <w:rsid w:val="009B39AC"/>
    <w:rsid w:val="009B49B6"/>
    <w:rsid w:val="009C09A1"/>
    <w:rsid w:val="009C5893"/>
    <w:rsid w:val="009C622D"/>
    <w:rsid w:val="009C6A08"/>
    <w:rsid w:val="009C7C8B"/>
    <w:rsid w:val="009D56BC"/>
    <w:rsid w:val="009E0ABD"/>
    <w:rsid w:val="009E20B9"/>
    <w:rsid w:val="009E65C9"/>
    <w:rsid w:val="009E74BF"/>
    <w:rsid w:val="009F4E29"/>
    <w:rsid w:val="00A00C45"/>
    <w:rsid w:val="00A05C2A"/>
    <w:rsid w:val="00A06560"/>
    <w:rsid w:val="00A06AC5"/>
    <w:rsid w:val="00A227DD"/>
    <w:rsid w:val="00A22A3C"/>
    <w:rsid w:val="00A245C9"/>
    <w:rsid w:val="00A273FC"/>
    <w:rsid w:val="00A352F5"/>
    <w:rsid w:val="00A51DD4"/>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915D9"/>
    <w:rsid w:val="00BA2CAA"/>
    <w:rsid w:val="00BA749E"/>
    <w:rsid w:val="00BA7D1F"/>
    <w:rsid w:val="00BB0A33"/>
    <w:rsid w:val="00BB4613"/>
    <w:rsid w:val="00BC520F"/>
    <w:rsid w:val="00BC618D"/>
    <w:rsid w:val="00BD15B3"/>
    <w:rsid w:val="00BD57E7"/>
    <w:rsid w:val="00BE6E3C"/>
    <w:rsid w:val="00BF4F13"/>
    <w:rsid w:val="00BF58DD"/>
    <w:rsid w:val="00C01357"/>
    <w:rsid w:val="00C13819"/>
    <w:rsid w:val="00C261F9"/>
    <w:rsid w:val="00C34EE2"/>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5DF"/>
    <w:rsid w:val="00D732FA"/>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4B06"/>
    <w:rsid w:val="00E3721E"/>
    <w:rsid w:val="00E4288C"/>
    <w:rsid w:val="00E50019"/>
    <w:rsid w:val="00E509F3"/>
    <w:rsid w:val="00E513C4"/>
    <w:rsid w:val="00E64282"/>
    <w:rsid w:val="00E70B44"/>
    <w:rsid w:val="00E818F3"/>
    <w:rsid w:val="00E83116"/>
    <w:rsid w:val="00E94846"/>
    <w:rsid w:val="00EA358C"/>
    <w:rsid w:val="00EA4D66"/>
    <w:rsid w:val="00EA6B78"/>
    <w:rsid w:val="00EB0E31"/>
    <w:rsid w:val="00EB39D9"/>
    <w:rsid w:val="00EC5CA9"/>
    <w:rsid w:val="00ED06BD"/>
    <w:rsid w:val="00EE1F66"/>
    <w:rsid w:val="00EE3B50"/>
    <w:rsid w:val="00EE5495"/>
    <w:rsid w:val="00EF6CC6"/>
    <w:rsid w:val="00EF725F"/>
    <w:rsid w:val="00F00F9E"/>
    <w:rsid w:val="00F0733E"/>
    <w:rsid w:val="00F1517F"/>
    <w:rsid w:val="00F22C28"/>
    <w:rsid w:val="00F26A94"/>
    <w:rsid w:val="00F47DA9"/>
    <w:rsid w:val="00F510C0"/>
    <w:rsid w:val="00F514F4"/>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7A73-F4C2-41F6-B9B1-2887389F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7629</Words>
  <Characters>43487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3</cp:revision>
  <dcterms:created xsi:type="dcterms:W3CDTF">2017-07-14T14:39:00Z</dcterms:created>
  <dcterms:modified xsi:type="dcterms:W3CDTF">2017-07-14T16:08:00Z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