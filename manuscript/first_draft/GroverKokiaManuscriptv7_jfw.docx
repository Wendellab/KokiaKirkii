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3E2BF" w14:textId="61D70752" w:rsidR="001E096A" w:rsidRPr="00207BC8" w:rsidRDefault="00577D3B" w:rsidP="001E096A">
      <w:pPr>
        <w:jc w:val="center"/>
        <w:rPr>
          <w:b/>
        </w:rPr>
      </w:pPr>
      <w:r>
        <w:rPr>
          <w:b/>
        </w:rPr>
        <w:t>Comparative genomic</w:t>
      </w:r>
      <w:r w:rsidR="00EC5E44">
        <w:rPr>
          <w:b/>
        </w:rPr>
        <w:t xml:space="preserve">s of </w:t>
      </w:r>
      <w:r w:rsidR="004C3EAE">
        <w:rPr>
          <w:b/>
        </w:rPr>
        <w:t xml:space="preserve">an </w:t>
      </w:r>
      <w:r w:rsidR="001E096A" w:rsidRPr="00207BC8">
        <w:rPr>
          <w:b/>
        </w:rPr>
        <w:t>unusual biogeographic disjunction</w:t>
      </w:r>
      <w:r w:rsidR="00C37DF5">
        <w:rPr>
          <w:b/>
        </w:rPr>
        <w:t xml:space="preserve"> in the cotton tribe (Gossypieae)</w:t>
      </w:r>
      <w:r w:rsidR="004C3EAE">
        <w:rPr>
          <w:b/>
        </w:rPr>
        <w:t xml:space="preserve"> yields insights into genome downsizing</w:t>
      </w:r>
    </w:p>
    <w:p w14:paraId="60CE6A03" w14:textId="32D673C2" w:rsidR="001E096A" w:rsidRDefault="006C0723" w:rsidP="001E096A">
      <w:r>
        <w:t>Corrinne</w:t>
      </w:r>
      <w:r w:rsidR="001E096A">
        <w:t xml:space="preserve"> E Grover</w:t>
      </w:r>
      <w:r w:rsidR="00577D3B">
        <w:t>1</w:t>
      </w:r>
      <w:r w:rsidR="001E096A">
        <w:t>, Mark A Arick I</w:t>
      </w:r>
      <w:r w:rsidR="001D7ED2">
        <w:t>I</w:t>
      </w:r>
      <w:r w:rsidR="00577D3B" w:rsidRPr="00577D3B">
        <w:rPr>
          <w:vertAlign w:val="superscript"/>
        </w:rPr>
        <w:t>2</w:t>
      </w:r>
      <w:r w:rsidR="001D7ED2">
        <w:t xml:space="preserve">, Justin </w:t>
      </w:r>
      <w:r w:rsidR="00577D3B">
        <w:t>L</w:t>
      </w:r>
      <w:r>
        <w:t xml:space="preserve"> </w:t>
      </w:r>
      <w:r w:rsidR="001D7ED2">
        <w:t>Conover</w:t>
      </w:r>
      <w:r w:rsidR="00577D3B" w:rsidRPr="00577D3B">
        <w:rPr>
          <w:vertAlign w:val="superscript"/>
        </w:rPr>
        <w:t>1</w:t>
      </w:r>
      <w:r w:rsidR="001D7ED2">
        <w:t>, Adam Thrash</w:t>
      </w:r>
      <w:r w:rsidR="00577D3B" w:rsidRPr="00577D3B">
        <w:rPr>
          <w:vertAlign w:val="superscript"/>
        </w:rPr>
        <w:t>2</w:t>
      </w:r>
      <w:r w:rsidR="001E096A">
        <w:t xml:space="preserve">, </w:t>
      </w:r>
      <w:r w:rsidR="002613A6">
        <w:t>Guanjing Hu</w:t>
      </w:r>
      <w:r w:rsidR="00577D3B" w:rsidRPr="00577D3B">
        <w:rPr>
          <w:vertAlign w:val="superscript"/>
        </w:rPr>
        <w:t>1</w:t>
      </w:r>
      <w:r w:rsidR="002613A6">
        <w:t xml:space="preserve">, </w:t>
      </w:r>
      <w:r w:rsidR="001E096A">
        <w:t>William S Sanders</w:t>
      </w:r>
      <w:r w:rsidR="00577D3B" w:rsidRPr="00577D3B">
        <w:rPr>
          <w:vertAlign w:val="superscript"/>
        </w:rPr>
        <w:t>2</w:t>
      </w:r>
      <w:r w:rsidR="001E096A">
        <w:t>, Rubab Naqvi</w:t>
      </w:r>
      <w:r w:rsidR="00577D3B" w:rsidRPr="00577D3B">
        <w:rPr>
          <w:vertAlign w:val="superscript"/>
        </w:rPr>
        <w:t>3</w:t>
      </w:r>
      <w:r w:rsidR="001E096A">
        <w:t>, Muhammad Farooq</w:t>
      </w:r>
      <w:r w:rsidR="00577D3B" w:rsidRPr="00577D3B">
        <w:rPr>
          <w:vertAlign w:val="superscript"/>
        </w:rPr>
        <w:t>3</w:t>
      </w:r>
      <w:r w:rsidR="001E096A">
        <w:t>,</w:t>
      </w:r>
      <w:r w:rsidR="00D94147" w:rsidRPr="00D94147">
        <w:t xml:space="preserve"> Xiaochong</w:t>
      </w:r>
      <w:r w:rsidR="00D94147">
        <w:t xml:space="preserve"> </w:t>
      </w:r>
      <w:r w:rsidR="00FF27B6">
        <w:t>Li</w:t>
      </w:r>
      <w:r w:rsidR="00577D3B" w:rsidRPr="00577D3B">
        <w:rPr>
          <w:vertAlign w:val="superscript"/>
        </w:rPr>
        <w:t>4</w:t>
      </w:r>
      <w:r w:rsidR="00D94147">
        <w:t xml:space="preserve">, </w:t>
      </w:r>
      <w:r w:rsidR="00756A47">
        <w:t>Lei Gong</w:t>
      </w:r>
      <w:r w:rsidR="00577D3B" w:rsidRPr="00577D3B">
        <w:rPr>
          <w:vertAlign w:val="superscript"/>
        </w:rPr>
        <w:t>4</w:t>
      </w:r>
      <w:r w:rsidR="00756A47">
        <w:t xml:space="preserve">, </w:t>
      </w:r>
      <w:r w:rsidR="001E096A">
        <w:t>Joann Mudge</w:t>
      </w:r>
      <w:r w:rsidR="00577D3B" w:rsidRPr="00577D3B">
        <w:rPr>
          <w:vertAlign w:val="superscript"/>
        </w:rPr>
        <w:t>5</w:t>
      </w:r>
      <w:r w:rsidR="001E096A">
        <w:t>, Thiru Ramaraj</w:t>
      </w:r>
      <w:r w:rsidR="00577D3B" w:rsidRPr="00577D3B">
        <w:rPr>
          <w:vertAlign w:val="superscript"/>
        </w:rPr>
        <w:t>5</w:t>
      </w:r>
      <w:r w:rsidR="001E096A">
        <w:t>, Joshua A Udall</w:t>
      </w:r>
      <w:r w:rsidR="00577D3B" w:rsidRPr="00577D3B">
        <w:rPr>
          <w:vertAlign w:val="superscript"/>
        </w:rPr>
        <w:t>6</w:t>
      </w:r>
      <w:r w:rsidR="001E096A">
        <w:t>, Dani</w:t>
      </w:r>
      <w:r w:rsidR="007B6F34">
        <w:t>el G Peterson</w:t>
      </w:r>
      <w:r w:rsidR="00577D3B" w:rsidRPr="00577D3B">
        <w:rPr>
          <w:vertAlign w:val="superscript"/>
        </w:rPr>
        <w:t>2</w:t>
      </w:r>
      <w:r w:rsidR="007B6F34">
        <w:t>, Jodi Scheffler</w:t>
      </w:r>
      <w:r w:rsidR="00577D3B" w:rsidRPr="00577D3B">
        <w:rPr>
          <w:vertAlign w:val="superscript"/>
        </w:rPr>
        <w:t>7</w:t>
      </w:r>
      <w:r w:rsidR="007B6F34">
        <w:t xml:space="preserve">, </w:t>
      </w:r>
      <w:r w:rsidR="00E83116">
        <w:t>Brian Scheffler</w:t>
      </w:r>
      <w:r w:rsidR="00764C5B">
        <w:rPr>
          <w:vertAlign w:val="superscript"/>
        </w:rPr>
        <w:t>7</w:t>
      </w:r>
      <w:r w:rsidR="00E83116">
        <w:t xml:space="preserve">, </w:t>
      </w:r>
      <w:r w:rsidR="001E096A">
        <w:t xml:space="preserve">and </w:t>
      </w:r>
      <w:r w:rsidR="00E83116">
        <w:t>Jonathan F Wendel</w:t>
      </w:r>
      <w:r w:rsidR="00577D3B" w:rsidRPr="00577D3B">
        <w:rPr>
          <w:vertAlign w:val="superscript"/>
        </w:rPr>
        <w:t>1</w:t>
      </w:r>
    </w:p>
    <w:p w14:paraId="26A9CDAF" w14:textId="5B448658" w:rsidR="00577D3B" w:rsidRDefault="00577D3B" w:rsidP="001E096A"/>
    <w:p w14:paraId="5FF35497" w14:textId="77777777" w:rsidR="00577D3B" w:rsidRDefault="00577D3B" w:rsidP="001E096A">
      <w:r>
        <w:t>1 Department of Ecology, Evolution, and Organismal Biology, Iowa State University, Ames IA 50011 USA</w:t>
      </w:r>
    </w:p>
    <w:p w14:paraId="662AA2AC" w14:textId="1140C1F6" w:rsidR="00577D3B" w:rsidRDefault="00577D3B" w:rsidP="001E096A">
      <w:r>
        <w:t xml:space="preserve">2 </w:t>
      </w:r>
      <w:r w:rsidR="00764C5B" w:rsidRPr="00764C5B">
        <w:t>Institute for Genomics, Biocomputing, and Biotechnology, Mississippi State University, Mississippi State, MS</w:t>
      </w:r>
    </w:p>
    <w:p w14:paraId="231F3DCB" w14:textId="77777777" w:rsidR="00EC5B4C" w:rsidRDefault="00577D3B" w:rsidP="001E096A">
      <w:r>
        <w:t xml:space="preserve">3 </w:t>
      </w:r>
      <w:r w:rsidR="00EC5B4C">
        <w:t>Naqvi/Farooq</w:t>
      </w:r>
    </w:p>
    <w:p w14:paraId="00812A99" w14:textId="77777777" w:rsidR="00EC5B4C" w:rsidRDefault="00EC5B4C" w:rsidP="001E096A">
      <w:r>
        <w:t>4 Gong/Li</w:t>
      </w:r>
    </w:p>
    <w:p w14:paraId="6B3C70FE" w14:textId="78282D2C" w:rsidR="00EC5B4C" w:rsidRDefault="00EC5B4C" w:rsidP="001E096A">
      <w:r>
        <w:t>5 NCGR</w:t>
      </w:r>
    </w:p>
    <w:p w14:paraId="17952389" w14:textId="3859F6CF" w:rsidR="00EC5B4C" w:rsidRDefault="00EC5B4C" w:rsidP="001E096A">
      <w:r>
        <w:t>6 BYU or NCGR? Both?</w:t>
      </w:r>
    </w:p>
    <w:p w14:paraId="50C6476E" w14:textId="5D76DF2D" w:rsidR="00EC5B4C" w:rsidRDefault="00EC5B4C" w:rsidP="001E096A">
      <w:r>
        <w:t xml:space="preserve">7 </w:t>
      </w:r>
      <w:r w:rsidR="00764C5B" w:rsidRPr="00764C5B">
        <w:t>Jamie Whitten Delta States Research Center, USDA-ARS, Stoneville, MS 38776, USA</w:t>
      </w:r>
    </w:p>
    <w:p w14:paraId="69C5F0DF" w14:textId="4291C9A8" w:rsidR="00AA5C4C" w:rsidRDefault="00AA5C4C">
      <w:r>
        <w:br w:type="page"/>
      </w:r>
    </w:p>
    <w:p w14:paraId="6DF202A7" w14:textId="77777777" w:rsidR="001E096A" w:rsidRDefault="001E096A" w:rsidP="001E096A"/>
    <w:p w14:paraId="69B6778C" w14:textId="77777777" w:rsidR="001E096A" w:rsidRPr="004C3EAE" w:rsidRDefault="00485F39" w:rsidP="001E096A">
      <w:pPr>
        <w:rPr>
          <w:b/>
        </w:rPr>
      </w:pPr>
      <w:commentRangeStart w:id="0"/>
      <w:r w:rsidRPr="004C3EAE">
        <w:rPr>
          <w:b/>
        </w:rPr>
        <w:t>Abstract</w:t>
      </w:r>
      <w:commentRangeEnd w:id="0"/>
      <w:r w:rsidR="00745A56">
        <w:rPr>
          <w:rStyle w:val="CommentReference"/>
        </w:rPr>
        <w:commentReference w:id="0"/>
      </w:r>
    </w:p>
    <w:p w14:paraId="6E1A2CE1" w14:textId="0F6D77C4" w:rsidR="003B3EC1" w:rsidRPr="00F0731A" w:rsidRDefault="00255D5E">
      <w:r w:rsidRPr="004C3EAE">
        <w:t xml:space="preserve">Long-distance insular dispersal is associated with divergence and speciation </w:t>
      </w:r>
      <w:r w:rsidR="004C3EAE">
        <w:t>because</w:t>
      </w:r>
      <w:r w:rsidRPr="004C3EAE">
        <w:t xml:space="preserve"> of founder effects and strong genetic drift. The </w:t>
      </w:r>
      <w:r w:rsidR="003B3EC1" w:rsidRPr="004C3EAE">
        <w:t xml:space="preserve">cotton </w:t>
      </w:r>
      <w:r w:rsidRPr="004C3EAE">
        <w:t>tribe</w:t>
      </w:r>
      <w:r w:rsidR="003B3EC1" w:rsidRPr="004C3EAE">
        <w:t xml:space="preserve"> (Gossypieae) has experienced multiple trans-oceanic dispersals</w:t>
      </w:r>
      <w:r w:rsidR="004C3EAE">
        <w:t xml:space="preserve">, generating an aggregate geographic range that encompasses much of </w:t>
      </w:r>
      <w:r w:rsidR="003B3EC1" w:rsidRPr="004C3EAE">
        <w:t>the tropics and subtropics world-wide.</w:t>
      </w:r>
      <w:r w:rsidR="00F0731A" w:rsidRPr="004C3EAE">
        <w:t xml:space="preserve"> Two genera </w:t>
      </w:r>
      <w:r w:rsidR="004C3EAE">
        <w:t>in the</w:t>
      </w:r>
      <w:r w:rsidR="004C3EAE" w:rsidRPr="004C3EAE">
        <w:t xml:space="preserve"> </w:t>
      </w:r>
      <w:r w:rsidR="00F0731A" w:rsidRPr="004C3EAE">
        <w:t xml:space="preserve">Gossypieae, </w:t>
      </w:r>
      <w:r w:rsidR="00F0731A" w:rsidRPr="004C3EAE">
        <w:rPr>
          <w:i/>
        </w:rPr>
        <w:t>Kokia</w:t>
      </w:r>
      <w:r w:rsidR="00F0731A" w:rsidRPr="004C3EAE">
        <w:t xml:space="preserve"> and </w:t>
      </w:r>
      <w:r w:rsidR="00F0731A" w:rsidRPr="004C3EAE">
        <w:rPr>
          <w:i/>
        </w:rPr>
        <w:t>Gossypioides</w:t>
      </w:r>
      <w:r w:rsidR="00F0731A" w:rsidRPr="004C3EAE">
        <w:t xml:space="preserve">, </w:t>
      </w:r>
      <w:r w:rsidR="000A2312">
        <w:t>exhibit a remarkable geographic disjunction, being</w:t>
      </w:r>
      <w:r w:rsidR="004C3EAE">
        <w:t xml:space="preserve"> restricted to the Hawaiian Islands and Madagascar/East Africa, respectively</w:t>
      </w:r>
      <w:r w:rsidR="00F0731A" w:rsidRPr="004C3EAE">
        <w:t>.</w:t>
      </w:r>
      <w:r w:rsidR="004D4684" w:rsidRPr="004C3EAE">
        <w:t xml:space="preserve"> </w:t>
      </w:r>
      <w:r w:rsidR="004C3EAE">
        <w:t xml:space="preserve">We assembled </w:t>
      </w:r>
      <w:r w:rsidR="000A2312">
        <w:rPr>
          <w:i/>
        </w:rPr>
        <w:t xml:space="preserve">de </w:t>
      </w:r>
      <w:r w:rsidR="000A2312" w:rsidRPr="000A2312">
        <w:rPr>
          <w:i/>
        </w:rPr>
        <w:t>novo</w:t>
      </w:r>
      <w:r w:rsidR="000A2312">
        <w:t xml:space="preserve"> </w:t>
      </w:r>
      <w:r w:rsidR="004C3EAE" w:rsidRPr="000A2312">
        <w:t>genome</w:t>
      </w:r>
      <w:r w:rsidR="004C3EAE">
        <w:t xml:space="preserve"> sequences to address questions regarding the age of divergence </w:t>
      </w:r>
      <w:r w:rsidR="000A2312">
        <w:t xml:space="preserve">of these two genera </w:t>
      </w:r>
      <w:r w:rsidR="004C3EAE">
        <w:t xml:space="preserve">from each other and from their sister-group, </w:t>
      </w:r>
      <w:r w:rsidR="004C3EAE" w:rsidRPr="004C3EAE">
        <w:rPr>
          <w:i/>
        </w:rPr>
        <w:t>Gossypium</w:t>
      </w:r>
      <w:r w:rsidR="004C3EAE">
        <w:t xml:space="preserve">, and processes of genome evolution that have led to genome downsizing. </w:t>
      </w:r>
      <w:r w:rsidR="000A2312">
        <w:t xml:space="preserve">Using 13,000 gene orthologs and synonymous substitution rates, we show that the two disjuncts last shared a common ancestor about 5 MYA, about have as long as their divergence from the cotton genus. </w:t>
      </w:r>
      <w:r w:rsidR="004C3EAE">
        <w:t xml:space="preserve">We report </w:t>
      </w:r>
      <w:r w:rsidR="000A2312">
        <w:t xml:space="preserve">relative stasis in the transposable element fraction. In comparison to </w:t>
      </w:r>
      <w:r w:rsidR="000A2312">
        <w:rPr>
          <w:i/>
        </w:rPr>
        <w:t xml:space="preserve">Gossypium, </w:t>
      </w:r>
      <w:r w:rsidR="000A2312">
        <w:t xml:space="preserve">there is </w:t>
      </w:r>
      <w:r w:rsidR="004C3EAE">
        <w:t xml:space="preserve">loss of approximately 30% of the gene content in the two disjunct genera and a history of genome-wide accumulation of deletions. </w:t>
      </w:r>
      <w:r w:rsidR="004D4684" w:rsidRPr="004C3EAE">
        <w:t xml:space="preserve">The genomic analyses presented </w:t>
      </w:r>
      <w:r w:rsidR="0048725B" w:rsidRPr="004C3EAE">
        <w:t>here elucidate</w:t>
      </w:r>
      <w:r w:rsidR="004D4684" w:rsidRPr="004C3EAE">
        <w:t xml:space="preserve"> </w:t>
      </w:r>
      <w:r w:rsidR="000A2312">
        <w:t>genomic consequences of</w:t>
      </w:r>
      <w:r w:rsidR="004D4684" w:rsidRPr="004C3EAE">
        <w:t xml:space="preserve"> </w:t>
      </w:r>
      <w:r w:rsidR="000A2312">
        <w:t>the</w:t>
      </w:r>
      <w:r w:rsidR="000A2312" w:rsidRPr="004C3EAE">
        <w:t xml:space="preserve"> </w:t>
      </w:r>
      <w:r w:rsidR="004D4684" w:rsidRPr="004C3EAE">
        <w:t xml:space="preserve">demographic </w:t>
      </w:r>
      <w:r w:rsidR="000A2312">
        <w:t xml:space="preserve">and biogeographic </w:t>
      </w:r>
      <w:r w:rsidR="004D4684" w:rsidRPr="004C3EAE">
        <w:t>history</w:t>
      </w:r>
      <w:r w:rsidR="000A2312">
        <w:t xml:space="preserve"> of these closest relatives of </w:t>
      </w:r>
      <w:r w:rsidR="000A2312">
        <w:rPr>
          <w:i/>
        </w:rPr>
        <w:t>Gossypium</w:t>
      </w:r>
      <w:r w:rsidR="000A2312">
        <w:t>, enhancing their value as phylogenetic outgroups</w:t>
      </w:r>
      <w:r w:rsidR="004D4684" w:rsidRPr="004C3EAE">
        <w:t>.</w:t>
      </w:r>
      <w:r w:rsidR="004D4684">
        <w:t xml:space="preserve"> </w:t>
      </w:r>
    </w:p>
    <w:p w14:paraId="03DD5068" w14:textId="77777777" w:rsidR="003B3EC1" w:rsidRDefault="003B3EC1"/>
    <w:p w14:paraId="162FA17D" w14:textId="441F0C36" w:rsidR="00AA5C4C" w:rsidRPr="00255D5E" w:rsidRDefault="003B3EC1">
      <w:r>
        <w:t xml:space="preserve"> =^. .^=</w:t>
      </w:r>
      <w:r w:rsidR="00EC5E44">
        <w:t xml:space="preserve">  nice cat!</w:t>
      </w:r>
      <w:r w:rsidR="0048725B">
        <w:t xml:space="preserve">  --Malcolm’s contribution</w:t>
      </w:r>
      <w:r w:rsidR="00AA5C4C" w:rsidRPr="00255D5E">
        <w:br w:type="page"/>
      </w:r>
    </w:p>
    <w:p w14:paraId="7CE82219" w14:textId="785CAB96" w:rsidR="00485F39" w:rsidRPr="00C13819" w:rsidRDefault="00485F39" w:rsidP="001E096A">
      <w:pPr>
        <w:rPr>
          <w:b/>
        </w:rPr>
      </w:pPr>
      <w:r w:rsidRPr="00C13819">
        <w:rPr>
          <w:b/>
        </w:rPr>
        <w:lastRenderedPageBreak/>
        <w:t>Introduction</w:t>
      </w:r>
    </w:p>
    <w:p w14:paraId="70711B28" w14:textId="1E53B3B0" w:rsidR="00FB78D6" w:rsidRDefault="00FB78D6" w:rsidP="001E096A">
      <w:r>
        <w:t xml:space="preserve">One of the intriguing </w:t>
      </w:r>
      <w:r w:rsidR="00AA5C4C">
        <w:t xml:space="preserve">evolutionary </w:t>
      </w:r>
      <w:r>
        <w:t xml:space="preserve">phenomena that characterizes </w:t>
      </w:r>
      <w:r w:rsidR="003E25AC">
        <w:t>the cotton tribe</w:t>
      </w:r>
      <w:r>
        <w:t xml:space="preserve">, </w:t>
      </w:r>
      <w:r w:rsidRPr="00255D5E">
        <w:t>Gossypieae</w:t>
      </w:r>
      <w:r>
        <w:t xml:space="preserve">, </w:t>
      </w:r>
      <w:r w:rsidR="003E25AC">
        <w:t xml:space="preserve">is </w:t>
      </w:r>
      <w:r w:rsidR="00AA5C4C">
        <w:t xml:space="preserve">the </w:t>
      </w:r>
      <w:r w:rsidR="003E25AC">
        <w:t>prevalence of long-distance, trans-oceanic dispersal</w:t>
      </w:r>
      <w:r w:rsidR="00470BB8">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29324D">
        <w:fldChar w:fldCharType="begin"/>
      </w:r>
      <w:r w:rsidR="0029324D">
        <w:instrText xml:space="preserve"> ADDIN EN.CITE &lt;EndNote&gt;&lt;Cite&gt;&lt;Author&gt;Wendel&lt;/Author&gt;&lt;Year&gt;1989&lt;/Year&gt;&lt;RecNum&gt;14&lt;/RecNum&gt;&lt;DisplayText&gt;(Wendel 1989)&lt;/DisplayText&gt;&lt;record&gt;&lt;rec-number&gt;14&lt;/rec-number&gt;&lt;foreign-keys&gt;&lt;key app="EN" db-id="pp52ea5zf59f5hesttlxpff4r9dawfravxwa"&gt;14&lt;/key&gt;&lt;/foreign-keys&gt;&lt;ref-type name="Journal Article"&gt;17&lt;/ref-type&gt;&lt;contributors&gt;&lt;authors&gt;&lt;author&gt;Wendel, J. F.&lt;/author&gt;&lt;/authors&gt;&lt;/contributors&gt;&lt;auth-address&gt;Department of Botany, Bessey Hall, Iowa State University, Ames, IA 50011.&lt;/auth-address&gt;&lt;titles&gt;&lt;title&gt;New World tetraploid cottons contain Old World cytoplasm&lt;/title&gt;&lt;secondary-title&gt;Proc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4132-6&lt;/pages&gt;&lt;volume&gt;86&lt;/volume&gt;&lt;number&gt;11&lt;/number&gt;&lt;dates&gt;&lt;year&gt;1989&lt;/year&gt;&lt;pub-dates&gt;&lt;date&gt;Jun&lt;/date&gt;&lt;/pub-dates&gt;&lt;/dates&gt;&lt;isbn&gt;0027-8424 (Print)&amp;#xD;0027-8424 (Linking)&lt;/isbn&gt;&lt;accession-num&gt;16594050&lt;/accession-num&gt;&lt;urls&gt;&lt;related-urls&gt;&lt;url&gt;http://www.ncbi.nlm.nih.gov/pubmed/16594050&lt;/url&gt;&lt;/related-urls&gt;&lt;/urls&gt;&lt;custom2&gt;287403&lt;/custom2&gt;&lt;/record&gt;&lt;/Cite&gt;&lt;/EndNote&gt;</w:instrText>
      </w:r>
      <w:r w:rsidR="0029324D">
        <w:fldChar w:fldCharType="separate"/>
      </w:r>
      <w:r w:rsidR="0029324D">
        <w:rPr>
          <w:noProof/>
        </w:rPr>
        <w:t>(Wendel 1989)</w:t>
      </w:r>
      <w:r w:rsidR="0029324D">
        <w:fldChar w:fldCharType="end"/>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 </w:instrText>
      </w:r>
      <w:r w:rsidR="0029324D">
        <w:fldChar w:fldCharType="begin">
          <w:fldData xml:space="preserve">PEVuZE5vdGU+PENpdGU+PEF1dGhvcj5EZWpvb2RlPC9BdXRob3I+PFllYXI+MTk5MjwvWWVhcj48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dGU+PENpdGU+PEF1dGhvcj5TdGVwaGVuczwvQXV0aG9yPjxZZWFyPjE5NTg8L1llYXI+PFJlY051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ZCBTY2kgVSBTIEE8L2Z1bGwtdGl0bGU+PGFiYnItMT5Qcm9jZWVkaW5ncyBvZiB0aGUgTmF0aW9u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aWMtcmVzb3VyY2UtbnVtPjwvcmVjb3JkPjwvQ2l0ZT48Q2l0ZT48QXV0aG9yPldlbmRlbDwvQXV0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</w:fldData>
        </w:fldChar>
      </w:r>
      <w:r w:rsidR="0029324D">
        <w:instrText xml:space="preserve"> ADDIN EN.CITE.DATA </w:instrText>
      </w:r>
      <w:r w:rsidR="0029324D">
        <w:fldChar w:fldCharType="end"/>
      </w:r>
      <w:r w:rsidR="0029324D">
        <w:fldChar w:fldCharType="separate"/>
      </w:r>
      <w:r w:rsidR="0029324D">
        <w:rPr>
          <w:noProof/>
        </w:rPr>
        <w:t>(Stephens 1958, 1966, Fryxell 1979, Wendel 1989, Wendel and Percival 1990, Wendel and Percy 1990, Dejoode and Wendel 1992, Wendel and Albert 1992, Seelanan et al. 1997, Wendel and Cronn 2003)</w:t>
      </w:r>
      <w:r w:rsidR="0029324D">
        <w:fldChar w:fldCharType="end"/>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w:t>
      </w:r>
      <w:r w:rsidR="00B46AF6">
        <w:t xml:space="preserve">preliminary </w:t>
      </w:r>
      <w:r w:rsidR="00C37DF5">
        <w:t xml:space="preserve">molecular divergence estimates derived from </w:t>
      </w:r>
      <w:r w:rsidR="00426D24">
        <w:t>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6004F3">
        <w:t>.</w:t>
      </w:r>
    </w:p>
    <w:p w14:paraId="65F1857C" w14:textId="7E1C547E"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K. lanceolata</w:t>
      </w:r>
      <w:r w:rsidR="00ED06BD">
        <w:t xml:space="preserve"> Lewton)</w: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 </w:instrText>
      </w:r>
      <w:r w:rsidR="0029324D">
        <w:fldChar w:fldCharType="begin">
          <w:fldData xml:space="preserve">PEVuZE5vdGU+PENpdGU+PEF1dGhvcj5Nb3JkZW48L0F1dGhvcj48WWVhcj4yMDE3PC9ZZWFyPjxS
ZWNOdW0+MTI1PC9SZWNOdW0+PERpc3BsYXlUZXh0PihCYXRlcyAxOTkwLCBTaGVyd29vZCBhbmQg
TW9yZGVuIDIwMTQsIE1vcmRlbiBhbmQgWW9ya3N0b24gMjAxNyk8L0Rpc3BsYXlUZXh0PjxyZWNv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cmxzPjwvdXJscz48L3JlY29yZD48L0NpdGU+PENpdGU+PEF1dGhvcj5CYXRlczwvQXV0aG9yPjxZ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</w:fldData>
        </w:fldChar>
      </w:r>
      <w:r w:rsidR="0029324D">
        <w:instrText xml:space="preserve"> ADDIN EN.CITE.DATA </w:instrText>
      </w:r>
      <w:r w:rsidR="0029324D">
        <w:fldChar w:fldCharType="end"/>
      </w:r>
      <w:r w:rsidR="0029324D">
        <w:fldChar w:fldCharType="separate"/>
      </w:r>
      <w:r w:rsidR="0029324D">
        <w:rPr>
          <w:noProof/>
        </w:rPr>
        <w:t>(Bates 1990, Sherwood and Morden 2014, Morden and Yorkston 2017)</w:t>
      </w:r>
      <w:r w:rsidR="0029324D">
        <w:fldChar w:fldCharType="end"/>
      </w:r>
      <w:r>
        <w:t>)</w:t>
      </w:r>
      <w:r w:rsidR="00757F56">
        <w:t>.</w:t>
      </w:r>
      <w:r>
        <w:t xml:space="preserve"> </w:t>
      </w:r>
      <w:r w:rsidR="006004F3">
        <w:t xml:space="preserve">Few individuals remain of the two extant species, </w:t>
      </w:r>
      <w:r w:rsidR="006004F3" w:rsidRPr="00757F56">
        <w:rPr>
          <w:i/>
        </w:rPr>
        <w:t>K. kauaiensis</w:t>
      </w:r>
      <w:r w:rsidR="006004F3">
        <w:t xml:space="preserve"> </w:t>
      </w:r>
      <w:r w:rsidR="00780297" w:rsidRPr="00780297">
        <w:t xml:space="preserve">(Rock) Degener &amp; Duvel </w:t>
      </w:r>
      <w:r w:rsidR="006004F3" w:rsidRPr="00930C4E">
        <w:t>and</w:t>
      </w:r>
      <w:r w:rsidR="006004F3" w:rsidRPr="00757F56">
        <w:rPr>
          <w:i/>
        </w:rPr>
        <w:t xml:space="preserve"> K. drynarioides</w:t>
      </w:r>
      <w:r w:rsidR="00780297" w:rsidRPr="00780297">
        <w:t xml:space="preserve"> (Seem.) Lewton</w:t>
      </w:r>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K. cookei</w:t>
      </w:r>
      <w:r w:rsidR="006004F3">
        <w:t xml:space="preserve"> Degener</w:t>
      </w:r>
      <w:r>
        <w:t>, exists only as a maintained graft</w:t>
      </w:r>
      <w:r w:rsidR="001A3EAE">
        <w:t xml:space="preserve"> derived from a single individual</w:t>
      </w:r>
      <w:r>
        <w:t xml:space="preserve"> (</w:t>
      </w:r>
      <w:r w:rsidR="0029324D">
        <w:fldChar w:fldCharType="begin"/>
      </w:r>
      <w:r w:rsidR="0029324D">
        <w:instrText xml:space="preserve"> ADDIN EN.CITE &lt;EndNote&gt;&lt;Cite&gt;&lt;Author&gt;Service&lt;/Author&gt;&lt;Year&gt;2012&lt;/Year&gt;&lt;RecNum&gt;22&lt;/RecNum&gt;&lt;DisplayText&gt;(Service 2012, Sherwood and Morden 2014)&lt;/DisplayText&gt;&lt;record&gt;&lt;rec-number&gt;22&lt;/rec-number&gt;&lt;foreign-keys&gt;&lt;key app="EN" db-id="pp52ea5zf59f5hesttlxpff4r9dawfravxwa"&gt;22&lt;/key&gt;&lt;/foreign-keys&gt;&lt;ref-type name="Web Page"&gt;12&lt;/ref-type&gt;&lt;contributors&gt;&lt;authors&gt;&lt;author&gt;US Fish and Wildlife Service&lt;/author&gt;&lt;/authors&gt;&lt;/contributors&gt;&lt;titles&gt;&lt;title&gt;Recovery plan for Kokia cookei&lt;/title&gt;&lt;/titles&gt;&lt;volume&gt;2017&lt;/volume&gt;&lt;dates&gt;&lt;year&gt;2012&lt;/year&gt;&lt;/dates&gt;&lt;pub-location&gt;Portland, USA&lt;/pub-location&gt;&lt;urls&gt;&lt;related-urls&gt;&lt;url&gt;https://www.fws.gov/pacificislands/flora/kokia.html&lt;/url&gt;&lt;/related-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(Service 2012, Sherwood and Morden 2014)</w:t>
      </w:r>
      <w:r w:rsidR="0029324D">
        <w:fldChar w:fldCharType="end"/>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29324D">
        <w:fldChar w:fldCharType="begin"/>
      </w:r>
      <w:r w:rsidR="0029324D">
        <w:instrText xml:space="preserve"> ADDIN EN.CITE &lt;EndNote&gt;&lt;Cite&gt;&lt;Author&gt;Sherwood&lt;/Author&gt;&lt;Year&gt;2014&lt;/Year&gt;&lt;RecNum&gt;21&lt;/RecNum&gt;&lt;DisplayText&gt;(Sherwood and Morden 2014, Morden and Yorkston 2017)&lt;/DisplayText&gt;&lt;record&gt;&lt;rec-number&gt;21&lt;/rec-number&gt;&lt;foreign-keys&gt;&lt;key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Cite&gt;&lt;Author&gt;Morden&lt;/Author&gt;&lt;Year&gt;2017&lt;/Year&gt;&lt;RecNum&gt;125&lt;/RecNum&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(Sherwood and Morden 2014, Morden and Yorkston 2017)</w:t>
      </w:r>
      <w:r w:rsidR="0029324D">
        <w:fldChar w:fldCharType="end"/>
      </w:r>
      <w:r w:rsidR="00442C92">
        <w:t xml:space="preserve">. A </w:t>
      </w:r>
      <w:r w:rsidR="00B46AF6">
        <w:t xml:space="preserve">surprising </w:t>
      </w:r>
      <w:r w:rsidR="00442C92">
        <w:t xml:space="preserve">amount of diversity within and among species has been detected, particularly given the demographic history of </w:t>
      </w:r>
      <w:r w:rsidR="00442C92">
        <w:rPr>
          <w:i/>
        </w:rPr>
        <w:t>Kokia</w:t>
      </w:r>
      <w:r w:rsidR="00442C92">
        <w:t xml:space="preserve">, which includes the original genetic bottleneck associated with dispersal to the Hawaiian Islands, subsequent inter-island dispersals, and the subsequent bottlenecks due to habitat loss and the introduction of competitive and/or damaging alien species </w:t>
      </w:r>
      <w:r w:rsidR="0029324D">
        <w:fldChar w:fldCharType="begin"/>
      </w:r>
      <w:r w:rsidR="0029324D">
        <w:instrText xml:space="preserve"> ADDIN EN.CITE &lt;EndNote&gt;&lt;Cite&gt;&lt;Author&gt;Morden&lt;/Author&gt;&lt;Year&gt;2017&lt;/Year&gt;&lt;RecNum&gt;125&lt;/RecNum&gt;&lt;DisplayText&gt;(Sherwood and Morden 2014, 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W.&lt;/author&gt;&lt;/authors&gt;&lt;/contributors&gt;&lt;titles&gt;&lt;title&gt;Genetic Diversity of the Endangered Endemic Hawaiian Genus Kokia (Malvaceae)&lt;/title&gt;&lt;secondary-title&gt;Pacific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29324D">
        <w:fldChar w:fldCharType="separate"/>
      </w:r>
      <w:r w:rsidR="0029324D">
        <w:rPr>
          <w:noProof/>
        </w:rPr>
        <w:t>(Sherwood and Morden 2014, Morden and Yorkston 2017)</w:t>
      </w:r>
      <w:r w:rsidR="0029324D">
        <w:fldChar w:fldCharType="end"/>
      </w:r>
      <w:r w:rsidR="00442C92">
        <w:t>.</w:t>
      </w:r>
    </w:p>
    <w:p w14:paraId="3E2BB3F5" w14:textId="042A9E1B"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t xml:space="preserve">15,000 kilometers </w:t>
      </w:r>
      <w:r w:rsidR="00ED06BD">
        <w:t xml:space="preserve">distant </w:t>
      </w:r>
      <w:r>
        <w:t xml:space="preserve">in </w:t>
      </w:r>
      <w:r w:rsidR="00195CBD">
        <w:t>East Africa and Madagascar</w:t>
      </w:r>
      <w:r>
        <w:t>. 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 xml:space="preserve">M. Mast. </w:t>
      </w:r>
      <w:r w:rsidR="00195CBD">
        <w:t xml:space="preserve">and </w:t>
      </w:r>
      <w:r w:rsidR="00CE64D8" w:rsidRPr="00780297">
        <w:rPr>
          <w:i/>
        </w:rPr>
        <w:t>G. brevilanatum</w:t>
      </w:r>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G. brevilanatum</w:t>
      </w:r>
      <w:r w:rsidR="001C0C32">
        <w:t xml:space="preserve"> </w:t>
      </w:r>
      <w:r w:rsidR="0029324D">
        <w:fldChar w:fldCharType="begin"/>
      </w:r>
      <w:r w:rsidR="0029324D">
        <w:instrText xml:space="preserve"> ADDIN EN.CITE &lt;EndNote&gt;&lt;Cite&gt;&lt;Author&gt;Hutchinson&lt;/Author&gt;&lt;Year&gt;1937&lt;/Year&gt;&lt;RecNum&gt;25&lt;/RecNum&gt;&lt;DisplayText&gt;(Hutchinson and Ghose 1937, Hutchinson 1943)&lt;/DisplayText&gt;&lt;record&gt;&lt;rec-number&gt;25&lt;/rec-number&gt;&lt;foreign-keys&gt;&lt;key app="EN" db-id="pp52ea5zf59f5hesttlxpff4r9dawfravxwa"&gt;25&lt;/key&gt;&lt;/foreign-keys&gt;&lt;ref-type name="Journal Article"&gt;17&lt;/ref-type&gt;&lt;contributors&gt;&lt;authors&gt;&lt;author&gt;Hutchinson, JB&lt;/author&gt;&lt;author&gt;Ghose, RLM&lt;/author&gt;&lt;/authors&gt;&lt;/contributors&gt;&lt;titles&gt;&lt;title&gt;The composition of the cotton crops of Central India and Rajputana&lt;/title&gt;&lt;secondary-title&gt;Ind. J. Agric. Sci&lt;/secondary-title&gt;&lt;/titles&gt;&lt;periodical&gt;&lt;full-title&gt;Ind. J. Agric. Sci&lt;/full-title&gt;&lt;/periodical&gt;&lt;volume&gt;7&lt;/volume&gt;&lt;number&gt;1&lt;/number&gt;&lt;dates&gt;&lt;year&gt;1937&lt;/year&gt;&lt;/dates&gt;&lt;urls&gt;&lt;/urls&gt;&lt;/record&gt;&lt;/Cite&gt;&lt;Cite&gt;&lt;Author&gt;Hutchinson&lt;/Author&gt;&lt;Year&gt;1943&lt;/Year&gt;&lt;RecNum&gt;29&lt;/RecNum&gt;&lt;record&gt;&lt;rec-number&gt;29&lt;/rec-number&gt;&lt;foreign-keys&gt;&lt;key app="EN" db-id="pp52ea5zf59f5hesttlxpff4r9dawfravxwa"&gt;29&lt;/key&gt;&lt;/foreign-keys&gt;&lt;ref-type name="Journal Article"&gt;17&lt;/ref-type&gt;&lt;contributors&gt;&lt;authors&gt;&lt;author&gt;Hutchinson, JB&lt;/author&gt;&lt;/authors&gt;&lt;/contributors&gt;&lt;titles&gt;&lt;title&gt;A note on Gossypium brevilanatum Hochr&lt;/title&gt;&lt;secondary-title&gt;Trop. Agric&lt;/secondary-title&gt;&lt;/titles&gt;&lt;periodical&gt;&lt;full-title&gt;Trop. Agric&lt;/full-title&gt;&lt;/periodical&gt;&lt;volume&gt;20&lt;/volume&gt;&lt;number&gt;4&lt;/number&gt;&lt;dates&gt;&lt;year&gt;1943&lt;/year&gt;&lt;/dates&gt;&lt;urls&gt;&lt;/urls&gt;&lt;/record&gt;&lt;/Cite&gt;&lt;/EndNote&gt;</w:instrText>
      </w:r>
      <w:r w:rsidR="0029324D">
        <w:fldChar w:fldCharType="separate"/>
      </w:r>
      <w:r w:rsidR="0029324D">
        <w:rPr>
          <w:noProof/>
        </w:rPr>
        <w:t>(Hutchinson and Ghose 1937, Hutchinson 1943)</w:t>
      </w:r>
      <w:r w:rsidR="0029324D">
        <w:fldChar w:fldCharType="end"/>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41DBC2AD"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t xml:space="preserve"> </w:t>
      </w:r>
      <w:r w:rsidR="00A51DD4">
        <w:t xml:space="preserve">and, in the case of </w:t>
      </w:r>
      <w:r w:rsidR="00A51DD4">
        <w:rPr>
          <w:i/>
        </w:rPr>
        <w:t>Kokia</w:t>
      </w:r>
      <w:r w:rsidR="00A51DD4">
        <w:t xml:space="preserve">, for assessments of current status and diversity </w:t>
      </w:r>
      <w:r w:rsidR="0029324D">
        <w:fldChar w:fldCharType="begin"/>
      </w:r>
      <w:r w:rsidR="0029324D">
        <w:instrText xml:space="preserve"> ADDIN EN.CITE &lt;EndNote&gt;&lt;Cite&gt;&lt;Author&gt;Morden&lt;/Author&gt;&lt;Year&gt;2017&lt;/Year&gt;&lt;RecNum&gt;125&lt;/RecNum&gt;&lt;DisplayText&gt;(Morden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29324D">
        <w:fldChar w:fldCharType="separate"/>
      </w:r>
      <w:r w:rsidR="0029324D">
        <w:rPr>
          <w:noProof/>
        </w:rPr>
        <w:t>(Morden and Yorkston 2017)</w:t>
      </w:r>
      <w:r w:rsidR="0029324D">
        <w:fldChar w:fldCharType="end"/>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t>
      </w:r>
      <w:r w:rsidR="0029324D">
        <w:fldChar w:fldCharType="begin"/>
      </w:r>
      <w:r w:rsidR="0029324D">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E&lt;/author&gt;&lt;/authors&gt;&lt;/contributors&gt;&lt;titles&gt;&lt;title&gt;Taxonomy and evolution of the cotton genus, Gossypium&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29324D">
        <w:fldChar w:fldCharType="separate"/>
      </w:r>
      <w:r w:rsidR="0029324D">
        <w:rPr>
          <w:noProof/>
        </w:rPr>
        <w:t>(Wendel and Grover 2015)</w:t>
      </w:r>
      <w:r w:rsidR="0029324D">
        <w:fldChar w:fldCharType="end"/>
      </w:r>
      <w:r w:rsidR="00696FEF">
        <w:rPr>
          <w:i/>
        </w:rPr>
        <w:t xml:space="preserve">, </w:t>
      </w:r>
      <w:r w:rsidR="00696FEF">
        <w:t xml:space="preserve">i.e., approximately 2% versus </w:t>
      </w:r>
      <w:r w:rsidR="00696FEF">
        <w:lastRenderedPageBreak/>
        <w:t xml:space="preserve">3.6% </w:t>
      </w:r>
      <w:r w:rsidR="0029324D">
        <w:fldChar w:fldCharType="begin"/>
      </w:r>
      <w:r w:rsidR="0029324D">
        <w:instrText xml:space="preserve"> ADDIN EN.CITE &lt;EndNote&gt;&lt;Cite&gt;&lt;Author&gt;Cronn&lt;/Author&gt;&lt;Year&gt;2002&lt;/Year&gt;&lt;RecNum&gt;26&lt;/RecNum&gt;&lt;DisplayText&gt;(Cronn et al. 2002, Flagel et al. 2012)&lt;/DisplayText&gt;&lt;record&gt;&lt;rec-number&gt;26&lt;/rec-number&gt;&lt;foreign-keys&gt;&lt;key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Cite&gt;&lt;Author&gt;Flagel&lt;/Author&gt;&lt;Year&gt;2012&lt;/Year&gt;&lt;RecNum&gt;128&lt;/RecNum&gt;&lt;record&gt;&lt;rec-number&gt;128&lt;/rec-number&gt;&lt;foreign-keys&gt;&lt;key app="EN" db-id="pp52ea5zf59f5hesttlxpff4r9dawfravxwa"&gt;128&lt;/key&gt;&lt;/foreign-keys&gt;&lt;ref-type name="Journal Article"&gt;17&lt;/ref-type&gt;&lt;contributors&gt;&lt;authors&gt;&lt;author&gt;Flagel, Lex E&lt;/author&gt;&lt;author&gt;Wendel, Jonathan F&lt;/author&gt;&lt;author&gt;Udall, Joshua A&lt;/author&gt;&lt;/authors&gt;&lt;/contributors&gt;&lt;titles&gt;&lt;title&gt;Duplicate gene evolution, homoeologous recombination, and transcriptome characterization in allopolyploid cotton&lt;/title&gt;&lt;secondary-title&gt;BMC genomics&lt;/secondary-title&gt;&lt;/titles&gt;&lt;periodical&gt;&lt;full-title&gt;BMC Genomics&lt;/full-title&gt;&lt;abbr-1&gt;BMC genomics&lt;/abbr-1&gt;&lt;/periodical&gt;&lt;pages&gt;302&lt;/pages&gt;&lt;volume&gt;13&lt;/volume&gt;&lt;number&gt;1&lt;/number&gt;&lt;dates&gt;&lt;year&gt;2012&lt;/year&gt;&lt;/dates&gt;&lt;isbn&gt;1471-2164&lt;/isbn&gt;&lt;urls&gt;&lt;/urls&gt;&lt;/record&gt;&lt;/Cite&gt;&lt;/EndNote&gt;</w:instrText>
      </w:r>
      <w:r w:rsidR="0029324D">
        <w:fldChar w:fldCharType="separate"/>
      </w:r>
      <w:r w:rsidR="0029324D">
        <w:rPr>
          <w:noProof/>
        </w:rPr>
        <w:t>(Cronn et al. 2002, Flagel et al. 2012)</w:t>
      </w:r>
      <w:r w:rsidR="0029324D">
        <w:fldChar w:fldCharType="end"/>
      </w:r>
      <w:r w:rsidR="00696FEF">
        <w:t xml:space="preserve">,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 </w:instrText>
      </w:r>
      <w:r w:rsidR="0029324D">
        <w:fldChar w:fldCharType="begin">
          <w:fldData xml:space="preserve">PEVuZE5vdGU+PENpdGU+PEF1dGhvcj5IdXRjaGluc29uPC9BdXRob3I+PFllYXI+MTk0NzwvWWVh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</w:fldData>
        </w:fldChar>
      </w:r>
      <w:r w:rsidR="0029324D">
        <w:instrText xml:space="preserve"> ADDIN EN.CITE.DATA </w:instrText>
      </w:r>
      <w:r w:rsidR="0029324D">
        <w:fldChar w:fldCharType="end"/>
      </w:r>
      <w:r w:rsidR="0029324D">
        <w:fldChar w:fldCharType="separate"/>
      </w:r>
      <w:r w:rsidR="0029324D">
        <w:rPr>
          <w:noProof/>
        </w:rPr>
        <w:t>(Hutchinson 1947, Fryxell 1968, Seelanan et al. 1997)</w:t>
      </w:r>
      <w:r w:rsidR="0029324D">
        <w:fldChar w:fldCharType="end"/>
      </w:r>
      <w:r w:rsidR="003D3D4C">
        <w:t xml:space="preserve">. </w:t>
      </w:r>
    </w:p>
    <w:p w14:paraId="173DCC78" w14:textId="6D5515F1"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Hawaiian archipelago</w:t>
      </w:r>
      <w:r w:rsidR="00C43C1E">
        <w:t>. The present islands</w:t>
      </w:r>
      <w:r w:rsidR="00E513C4">
        <w:t xml:space="preserve"> </w:t>
      </w:r>
      <w:r w:rsidR="008772EF">
        <w:t>began to emerge only about</w:t>
      </w:r>
      <w:r w:rsidR="00E513C4">
        <w:t xml:space="preserve"> 4-6 </w:t>
      </w:r>
      <w:r w:rsidR="008772EF">
        <w:t xml:space="preserve">  mya</w:t>
      </w:r>
      <w:r w:rsidR="00C34EE2">
        <w:t xml:space="preserve"> </w:t>
      </w:r>
      <w:r w:rsidR="0029324D">
        <w:fldChar w:fldCharType="begin"/>
      </w:r>
      <w:r w:rsidR="0029324D">
        <w:instrText xml:space="preserve"> ADDIN EN.CITE &lt;EndNote&gt;&lt;Cite&gt;&lt;Author&gt;Flinders&lt;/Author&gt;&lt;Year&gt;2010&lt;/Year&gt;&lt;RecNum&gt;129&lt;/RecNum&gt;&lt;DisplayText&gt;(Flinders et al. 2010)&lt;/DisplayText&gt;&lt;record&gt;&lt;rec-number&gt;129&lt;/rec-number&gt;&lt;foreign-keys&gt;&lt;key app="EN" db-id="pp52ea5zf59f5hesttlxpff4r9dawfravxwa"&gt;129&lt;/key&gt;&lt;/foreign-keys&gt;&lt;ref-type name="Journal Article"&gt;17&lt;/ref-type&gt;&lt;contributors&gt;&lt;authors&gt;&lt;author&gt;Flinders, Ashton F.&lt;/author&gt;&lt;author&gt;Ito, Garrett&lt;/author&gt;&lt;author&gt;Garcia, Michael O.&lt;/author&gt;&lt;/authors&gt;&lt;/contributors&gt;&lt;titles&gt;&lt;title&gt;Gravity anomalies of the Northern Hawaiian Islands: Implications on the shield evolutions of Kauai and Niihau&lt;/title&gt;&lt;secondary-title&gt;Journal of Geophysical Research: Solid Earth&lt;/secondary-title&gt;&lt;/titles&gt;&lt;periodical&gt;&lt;full-title&gt;Journal of Geophysical Research: Solid Earth&lt;/full-title&gt;&lt;/periodical&gt;&lt;pages&gt;n/a-n/a&lt;/pages&gt;&lt;volume&gt;115&lt;/volume&gt;&lt;number&gt;B8&lt;/number&gt;&lt;keywords&gt;&lt;keyword&gt;caldera&lt;/keyword&gt;&lt;keyword&gt;magma reservoir&lt;/keyword&gt;&lt;keyword&gt;Kauai&lt;/keyword&gt;&lt;keyword&gt;1219 Gravity anomalies and Earth structure&lt;/keyword&gt;&lt;keyword&gt;3260 Inverse theory&lt;/keyword&gt;&lt;keyword&gt;8440 Calderas&lt;/keyword&gt;&lt;keyword&gt;8415 Intra-plate processes&lt;/keyword&gt;&lt;keyword&gt;9355 Pacific Ocean&lt;/keyword&gt;&lt;/keywords&gt;&lt;dates&gt;&lt;year&gt;2010&lt;/year&gt;&lt;/dates&gt;&lt;isbn&gt;2156-2202&lt;/isbn&gt;&lt;urls&gt;&lt;related-urls&gt;&lt;url&gt;http://dx.doi.org/10.1029/2009JB006877&lt;/url&gt;&lt;/related-urls&gt;&lt;/urls&gt;&lt;electronic-resource-num&gt;10.1029/2009JB006877&lt;/electronic-resource-num&gt;&lt;modified-date&gt;B08412&lt;/modified-date&gt;&lt;/record&gt;&lt;/Cite&gt;&lt;/EndNote&gt;</w:instrText>
      </w:r>
      <w:r w:rsidR="0029324D">
        <w:fldChar w:fldCharType="separate"/>
      </w:r>
      <w:r w:rsidR="0029324D">
        <w:rPr>
          <w:noProof/>
        </w:rPr>
        <w:t>(Flinders et al. 2010)</w:t>
      </w:r>
      <w:r w:rsidR="0029324D">
        <w:fldChar w:fldCharType="end"/>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29324D">
        <w:fldChar w:fldCharType="begin"/>
      </w:r>
      <w:r w:rsidR="0029324D">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29324D">
        <w:fldChar w:fldCharType="separate"/>
      </w:r>
      <w:r w:rsidR="0029324D">
        <w:rPr>
          <w:noProof/>
        </w:rPr>
        <w:t>(Seelanan et al. 1997)</w:t>
      </w:r>
      <w:r w:rsidR="0029324D">
        <w:fldChar w:fldCharType="end"/>
      </w:r>
      <w:r w:rsidR="00C34EE2">
        <w:t>.</w:t>
      </w:r>
      <w:r w:rsidR="00983911">
        <w:t xml:space="preserve"> </w:t>
      </w:r>
    </w:p>
    <w:p w14:paraId="2771C46A" w14:textId="77127D19"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r w:rsidR="00756A47">
        <w:t>Ramaraj</w:t>
      </w:r>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 xml:space="preserve">As </w:t>
      </w:r>
      <w:r w:rsidR="00B46AF6">
        <w:t>these species represent the</w:t>
      </w:r>
      <w:r w:rsidR="00442C92">
        <w:t xml:space="preserve"> </w:t>
      </w:r>
      <w:r w:rsidR="00B46AF6">
        <w:t xml:space="preserve">two </w:t>
      </w:r>
      <w:r w:rsidR="00442C92">
        <w:t xml:space="preserve">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r w:rsidR="00DE22E9">
        <w:t>Covaris</w:t>
      </w:r>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larger, 550bp library was sequenced on two MiSeq flowcells (both at IGBB, Mississippi State University). </w:t>
      </w:r>
    </w:p>
    <w:p w14:paraId="765CE8D4" w14:textId="034EF878" w:rsidR="00594625" w:rsidRDefault="00594625" w:rsidP="00594625">
      <w:r>
        <w:t xml:space="preserve">The </w:t>
      </w:r>
      <w:r w:rsidR="000D2ABF">
        <w:t xml:space="preserve">reads </w:t>
      </w:r>
      <w:r>
        <w:t>were trimmed and filtered with Trimmomatic v0.32</w:t>
      </w:r>
      <w:r w:rsidR="001C7EC1">
        <w:t xml:space="preserve"> </w:t>
      </w:r>
      <w:r w:rsidR="0029324D">
        <w:fldChar w:fldCharType="begin"/>
      </w:r>
      <w:r w:rsidR="0029324D">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fldChar w:fldCharType="separate"/>
      </w:r>
      <w:r w:rsidR="0029324D">
        <w:rPr>
          <w:noProof/>
        </w:rPr>
        <w:t>(Bolger et al. 2014)</w:t>
      </w:r>
      <w:r w:rsidR="0029324D">
        <w:fldChar w:fldCharType="end"/>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CAE9C3A" w14:textId="55074D52"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TruSeq RNA Sample Preparation Kit (Illumina) in preparation for paired-end, 150 nt sequencing. Sequencing was completed on the Illumina HiSeqX Ten at </w:t>
      </w:r>
      <w:r w:rsidR="00FF27B6">
        <w:t>BerryGenomics (Beijing)</w:t>
      </w:r>
      <w:r w:rsidR="00AC2B03">
        <w:t xml:space="preserve">. </w:t>
      </w:r>
      <w:r>
        <w:t xml:space="preserve">MEGAHIT commit:02102e1 </w:t>
      </w:r>
      <w:r w:rsidR="0029324D">
        <w:fldChar w:fldCharType="begin"/>
      </w:r>
      <w:r w:rsidR="0029324D">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29324D">
        <w:fldChar w:fldCharType="separate"/>
      </w:r>
      <w:r w:rsidR="0029324D">
        <w:rPr>
          <w:noProof/>
        </w:rPr>
        <w:t>(Li et al. 2015)</w:t>
      </w:r>
      <w:r w:rsidR="0029324D">
        <w:fldChar w:fldCharType="end"/>
      </w:r>
      <w:r w:rsidR="00AC2B03">
        <w:t xml:space="preserve"> </w:t>
      </w:r>
      <w:r>
        <w:t>was used to assemble the RNA data into transcripts.</w:t>
      </w:r>
    </w:p>
    <w:p w14:paraId="3DC99DF2" w14:textId="7D17C164" w:rsidR="00931973" w:rsidRDefault="00594625" w:rsidP="003F496A">
      <w:r>
        <w:lastRenderedPageBreak/>
        <w:t xml:space="preserve">The trimmed DNA data and RNA assembly were </w:t>
      </w:r>
      <w:r w:rsidR="000D2ABF">
        <w:t xml:space="preserve">jointly </w:t>
      </w:r>
      <w:r>
        <w:t xml:space="preserve">assembled via ABySS v2.0.1 </w:t>
      </w:r>
      <w:r w:rsidR="0029324D">
        <w:fldChar w:fldCharType="begin"/>
      </w:r>
      <w:r w:rsidR="0029324D">
        <w:instrText xml:space="preserve"> ADDIN EN.CITE &lt;EndNote&gt;&lt;Cite&gt;&lt;Author&gt;Simpson&lt;/Author&gt;&lt;Year&gt;2009&lt;/Year&gt;&lt;RecNum&gt;103&lt;/RecNum&gt;&lt;DisplayText&gt;(Simpson et al. 2009)&lt;/DisplayText&gt;&lt;record&gt;&lt;rec-number&gt;103&lt;/rec-number&gt;&lt;foreign-keys&gt;&lt;key app="EN" db-id="pp52ea5zf59f5hesttlxpff4r9dawfravxwa"&gt;103&lt;/key&gt;&lt;/foreign-keys&gt;&lt;ref-type name="Journal Article"&gt;17&lt;/ref-type&gt;&lt;contributors&gt;&lt;authors&gt;&lt;author&gt;Simpson, Jared T.&lt;/author&gt;&lt;author&gt;Wong, Kim&lt;/author&gt;&lt;author&gt;Jackman, Shaun D.&lt;/author&gt;&lt;author&gt;Schein, Jacqueline E.&lt;/author&gt;&lt;author&gt;Jones, Steven J.M.&lt;/author&gt;&lt;author&gt;Birol, İnanç&lt;/author&gt;&lt;/authors&gt;&lt;/contributors&gt;&lt;titles&gt;&lt;title&gt;ABySS: A parallel assembler for short read sequence data&lt;/title&gt;&lt;secondary-title&gt;Genome Research&lt;/secondary-title&gt;&lt;/titles&gt;&lt;periodical&gt;&lt;full-title&gt;Genome Research&lt;/full-title&gt;&lt;/periodical&gt;&lt;pages&gt;1117-1123&lt;/pages&gt;&lt;volume&gt;19&lt;/volume&gt;&lt;number&gt;6&lt;/number&gt;&lt;dates&gt;&lt;year&gt;2009&lt;/year&gt;&lt;pub-dates&gt;&lt;date&gt;June 1, 2009&lt;/date&gt;&lt;/pub-dates&gt;&lt;/dates&gt;&lt;urls&gt;&lt;related-urls&gt;&lt;url&gt;http://genome.cshlp.org/content/19/6/1117.abstract&lt;/url&gt;&lt;/related-urls&gt;&lt;/urls&gt;&lt;electronic-resource-num&gt;10.1101/gr.089532.108&lt;/electronic-resource-num&gt;&lt;/record&gt;&lt;/Cite&gt;&lt;/EndNote&gt;</w:instrText>
      </w:r>
      <w:r w:rsidR="0029324D">
        <w:fldChar w:fldCharType="separate"/>
      </w:r>
      <w:r w:rsidR="0029324D">
        <w:rPr>
          <w:noProof/>
        </w:rPr>
        <w:t>(Simpson et al. 2009)</w:t>
      </w:r>
      <w:r w:rsidR="0029324D">
        <w:fldChar w:fldCharType="end"/>
      </w:r>
      <w:r w:rsidR="003F496A">
        <w:t>,</w:t>
      </w:r>
      <w:r>
        <w:t xml:space="preserve"> using every 5th kmer value from 65 through 200. The assembly with the highest E-size </w:t>
      </w:r>
      <w:r w:rsidR="0029324D">
        <w:fldChar w:fldCharType="begin"/>
      </w:r>
      <w:r w:rsidR="0029324D">
        <w:instrText xml:space="preserve"> ADDIN EN.CITE &lt;EndNote&gt;&lt;Cite&gt;&lt;Author&gt;Salzberg&lt;/Author&gt;&lt;Year&gt;2012&lt;/Year&gt;&lt;RecNum&gt;104&lt;/RecNum&gt;&lt;DisplayText&gt;(Salzberg et al. 2012)&lt;/DisplayText&gt;&lt;record&gt;&lt;rec-number&gt;104&lt;/rec-number&gt;&lt;foreign-keys&gt;&lt;key app="EN" db-id="pp52ea5zf59f5hesttlxpff4r9dawfravxwa"&gt;104&lt;/key&gt;&lt;/foreign-keys&gt;&lt;ref-type name="Journal Article"&gt;17&lt;/ref-type&gt;&lt;contributors&gt;&lt;authors&gt;&lt;author&gt;Salzberg, Steven L.&lt;/author&gt;&lt;author&gt;Phillippy, Adam M.&lt;/author&gt;&lt;author&gt;Zimin, Aleksey&lt;/author&gt;&lt;author&gt;Puiu, Daniela&lt;/author&gt;&lt;author&gt;Magoc, Tanja&lt;/author&gt;&lt;author&gt;Koren, Sergey&lt;/author&gt;&lt;author&gt;Treangen, Todd J.&lt;/author&gt;&lt;author&gt;Schatz, Michael C.&lt;/author&gt;&lt;author&gt;Delcher, Arthur L.&lt;/author&gt;&lt;author&gt;Roberts, Michael&lt;/author&gt;&lt;author&gt;Marçais, Guillaume&lt;/author&gt;&lt;author&gt;Pop, Mihai&lt;/author&gt;&lt;author&gt;Yorke, James A.&lt;/author&gt;&lt;/authors&gt;&lt;/contributors&gt;&lt;titles&gt;&lt;title&gt;GAGE: A critical evaluation of genome assemblies and assembly algorithms&lt;/title&gt;&lt;secondary-title&gt;Genome Research&lt;/secondary-title&gt;&lt;/titles&gt;&lt;periodical&gt;&lt;full-title&gt;Genome Research&lt;/full-title&gt;&lt;/periodical&gt;&lt;pages&gt;557-567&lt;/pages&gt;&lt;volume&gt;22&lt;/volume&gt;&lt;number&gt;3&lt;/number&gt;&lt;dates&gt;&lt;year&gt;2012&lt;/year&gt;&lt;pub-dates&gt;&lt;date&gt;09/01/received&amp;#xD;11/11/accepted&lt;/date&gt;&lt;/pub-dates&gt;&lt;/dates&gt;&lt;publisher&gt;Cold Spring Harbor Laboratory Press&lt;/publisher&gt;&lt;isbn&gt;1088-9051&amp;#xD;1549-5469&lt;/isbn&gt;&lt;accession-num&gt;PMC3290791&lt;/accession-num&gt;&lt;urls&gt;&lt;related-urls&gt;&lt;url&gt;http://www.ncbi.nlm.nih.gov/pmc/articles/PMC3290791/&lt;/url&gt;&lt;/related-urls&gt;&lt;/urls&gt;&lt;electronic-resource-num&gt;10.1101/gr.131383.111&lt;/electronic-resource-num&gt;&lt;remote-database-name&gt;PMC&lt;/remote-database-name&gt;&lt;/record&gt;&lt;/Cite&gt;&lt;/EndNote&gt;</w:instrText>
      </w:r>
      <w:r w:rsidR="0029324D">
        <w:fldChar w:fldCharType="separate"/>
      </w:r>
      <w:r w:rsidR="0029324D">
        <w:rPr>
          <w:noProof/>
        </w:rPr>
        <w:t>(Salzberg et al. 2012)</w:t>
      </w:r>
      <w:r w:rsidR="0029324D">
        <w:fldChar w:fldCharType="end"/>
      </w:r>
      <w:r>
        <w:t xml:space="preserve"> was retained for improvement and analysis. Each retained assembly was</w:t>
      </w:r>
      <w:r w:rsidR="008523D3">
        <w:t xml:space="preserve"> </w:t>
      </w:r>
      <w:r>
        <w:t xml:space="preserve">further scaffolded with ABySS using the MEGAHIT-derived transcripts. ABySS Sealer v2.0.1 </w:t>
      </w:r>
      <w:r w:rsidR="00113FDF">
        <w:fldChar w:fldCharType="begin"/>
      </w:r>
      <w:r w:rsidR="00113FDF">
        <w:instrText xml:space="preserve"> ADDIN EN.CITE &lt;EndNote&gt;&lt;Cite&gt;&lt;Author&gt;Paulino&lt;/Author&gt;&lt;Year&gt;2015&lt;/Year&gt;&lt;RecNum&gt;167&lt;/RecNum&gt;&lt;DisplayText&gt;(Paulino et al. 2015)&lt;/DisplayText&gt;&lt;record&gt;&lt;rec-number&gt;167&lt;/rec-number&gt;&lt;foreign-keys&gt;&lt;key app="EN" db-id="pp52ea5zf59f5hesttlxpff4r9dawfravxwa"&gt;167&lt;/key&gt;&lt;/foreign-keys&gt;&lt;ref-type name="Journal Article"&gt;17&lt;/ref-type&gt;&lt;contributors&gt;&lt;authors&gt;&lt;author&gt;Paulino, Daniel&lt;/author&gt;&lt;author&gt;Warren, René L.&lt;/author&gt;&lt;author&gt;Vandervalk, Benjamin P.&lt;/author&gt;&lt;author&gt;Raymond, Anthony&lt;/author&gt;&lt;author&gt;Jackman, Shaun D.&lt;/author&gt;&lt;author&gt;Birol, Inanç&lt;/author&gt;&lt;/authors&gt;&lt;/contributors&gt;&lt;titles&gt;&lt;title&gt;Sealer: a scalable gap-closing application for finishing draft genomes&lt;/title&gt;&lt;secondary-title&gt;BMC Bioinformatics&lt;/secondary-title&gt;&lt;/titles&gt;&lt;periodical&gt;&lt;full-title&gt;BMC Bioinformatics&lt;/full-title&gt;&lt;/periodical&gt;&lt;pages&gt;230&lt;/pages&gt;&lt;volume&gt;16&lt;/volume&gt;&lt;number&gt;1&lt;/number&gt;&lt;dates&gt;&lt;year&gt;2015&lt;/year&gt;&lt;pub-dates&gt;&lt;date&gt;July 25&lt;/date&gt;&lt;/pub-dates&gt;&lt;/dates&gt;&lt;isbn&gt;1471-2105&lt;/isbn&gt;&lt;label&gt;Paulino2015&lt;/label&gt;&lt;work-type&gt;journal article&lt;/work-type&gt;&lt;urls&gt;&lt;related-urls&gt;&lt;url&gt;https://doi.org/10.1186/s12859-015-0663-4&lt;/url&gt;&lt;url&gt;http://dx.doi.org/10.1186/s12859-015-0663-4&lt;/url&gt;&lt;/related-urls&gt;&lt;/urls&gt;&lt;electronic-resource-num&gt;10.1186/s12859-015-0663-4&lt;/electronic-resource-num&gt;&lt;/record&gt;&lt;/Cite&gt;&lt;/EndNote&gt;</w:instrText>
      </w:r>
      <w:r w:rsidR="00113FDF">
        <w:fldChar w:fldCharType="separate"/>
      </w:r>
      <w:r w:rsidR="00113FDF">
        <w:rPr>
          <w:noProof/>
        </w:rPr>
        <w:t>(Paulino et al. 2015)</w:t>
      </w:r>
      <w:r w:rsidR="00113FDF">
        <w:fldChar w:fldCharType="end"/>
      </w:r>
      <w:r>
        <w:t xml:space="preserve"> was used to fill gaps in the scaffolded assembly using every 10th kmer starting at 100 and decreasing to 30. </w:t>
      </w:r>
      <w:commentRangeStart w:id="1"/>
      <w:r>
        <w:t xml:space="preserve">Pilon </w:t>
      </w:r>
      <w:commentRangeEnd w:id="1"/>
      <w:r>
        <w:rPr>
          <w:rStyle w:val="CommentReference"/>
        </w:rPr>
        <w:commentReference w:id="1"/>
      </w:r>
      <w:r>
        <w:t xml:space="preserve">v1.22 </w:t>
      </w:r>
      <w:r w:rsidR="0029324D">
        <w:fldChar w:fldCharType="begin"/>
      </w:r>
      <w:r w:rsidR="0029324D">
        <w:instrText xml:space="preserve"> ADDIN EN.CITE &lt;EndNote&gt;&lt;Cite&gt;&lt;Author&gt;Walker&lt;/Author&gt;&lt;Year&gt;2014&lt;/Year&gt;&lt;RecNum&gt;105&lt;/RecNum&gt;&lt;DisplayText&gt;(Walker et al. 2014)&lt;/DisplayText&gt;&lt;record&gt;&lt;rec-number&gt;105&lt;/rec-number&gt;&lt;foreign-keys&gt;&lt;key app="EN" db-id="pp52ea5zf59f5hesttlxpff4r9dawfravxwa"&gt;105&lt;/key&gt;&lt;/foreign-keys&gt;&lt;ref-type name="Journal Article"&gt;17&lt;/ref-type&gt;&lt;contributors&gt;&lt;authors&gt;&lt;author&gt;Walker, Bruce J.&lt;/author&gt;&lt;author&gt;Abeel, Thomas&lt;/author&gt;&lt;author&gt;Shea, Terrance&lt;/author&gt;&lt;author&gt;Priest, Margaret&lt;/author&gt;&lt;author&gt;Abouelliel, Amr&lt;/author&gt;&lt;author&gt;Sakthikumar, Sharadha&lt;/author&gt;&lt;author&gt;Cuomo, Christina A.&lt;/author&gt;&lt;author&gt;Zeng, Qiandong&lt;/author&gt;&lt;author&gt;Wortman, Jennifer&lt;/author&gt;&lt;author&gt;Young, Sarah K.&lt;/author&gt;&lt;author&gt;Earl, Ashlee M.&lt;/author&gt;&lt;/authors&gt;&lt;/contributors&gt;&lt;titles&gt;&lt;title&gt;Pilon: An Integrated Tool for Comprehensive Microbial Variant Detection and Genome Assembly Improvement&lt;/title&gt;&lt;secondary-title&gt;PLOS ONE&lt;/secondary-title&gt;&lt;/titles&gt;&lt;periodical&gt;&lt;full-title&gt;PLoS One&lt;/full-title&gt;&lt;abbr-1&gt;PloS one&lt;/abbr-1&gt;&lt;/periodical&gt;&lt;pages&gt;e112963&lt;/pages&gt;&lt;volume&gt;9&lt;/volume&gt;&lt;number&gt;11&lt;/number&gt;&lt;dates&gt;&lt;year&gt;2014&lt;/year&gt;&lt;/dates&gt;&lt;publisher&gt;Public Library of Science&lt;/publisher&gt;&lt;urls&gt;&lt;related-urls&gt;&lt;url&gt;https://doi.org/10.1371/journal.pone.0112963&lt;/url&gt;&lt;/related-urls&gt;&lt;/urls&gt;&lt;electronic-resource-num&gt;10.1371/journal.pone.0112963&lt;/electronic-resource-num&gt;&lt;/record&gt;&lt;/Cite&gt;&lt;/EndNote&gt;</w:instrText>
      </w:r>
      <w:r w:rsidR="0029324D">
        <w:fldChar w:fldCharType="separate"/>
      </w:r>
      <w:r w:rsidR="0029324D">
        <w:rPr>
          <w:noProof/>
        </w:rPr>
        <w:t>(Walker et al. 2014)</w:t>
      </w:r>
      <w:r w:rsidR="0029324D">
        <w:fldChar w:fldCharType="end"/>
      </w:r>
      <w:r>
        <w:t xml:space="preserve"> polished the resulting gap-filled assembly using all trimmed DNA data. </w:t>
      </w:r>
      <w:r w:rsidR="003F496A">
        <w:t xml:space="preserve">QUAST v4.5 </w:t>
      </w:r>
      <w:r w:rsidR="0029324D">
        <w:fldChar w:fldCharType="begin"/>
      </w:r>
      <w:r w:rsidR="0029324D">
        <w:instrText xml:space="preserve"> ADDIN EN.CITE &lt;EndNote&gt;&lt;Cite&gt;&lt;Author&gt;Gurevich&lt;/Author&gt;&lt;Year&gt;2013&lt;/Year&gt;&lt;RecNum&gt;106&lt;/RecNum&gt;&lt;DisplayText&gt;(Gurevich et al. 2013)&lt;/DisplayText&gt;&lt;record&gt;&lt;rec-number&gt;106&lt;/rec-number&gt;&lt;foreign-keys&gt;&lt;key app="EN" db-id="pp52ea5zf59f5hesttlxpff4r9dawfravxwa"&gt;106&lt;/key&gt;&lt;/foreign-keys&gt;&lt;ref-type name="Journal Article"&gt;17&lt;/ref-type&gt;&lt;contributors&gt;&lt;authors&gt;&lt;author&gt;Gurevich, Alexey&lt;/author&gt;&lt;author&gt;Saveliev, Vladislav&lt;/author&gt;&lt;author&gt;Vyahhi, Nikolay&lt;/author&gt;&lt;author&gt;Tesler, Glenn&lt;/author&gt;&lt;/authors&gt;&lt;/contributors&gt;&lt;titles&gt;&lt;title&gt;QUAST: quality assessment tool for genome assemblies&lt;/title&gt;&lt;secondary-title&gt;Bioinformatics&lt;/secondary-title&gt;&lt;/titles&gt;&lt;periodical&gt;&lt;full-title&gt;Bioinformatics&lt;/full-title&gt;&lt;/periodical&gt;&lt;pages&gt;1072-1075&lt;/pages&gt;&lt;volume&gt;29&lt;/volume&gt;&lt;number&gt;8&lt;/number&gt;&lt;dates&gt;&lt;year&gt;2013&lt;/year&gt;&lt;pub-dates&gt;&lt;date&gt;02/19&amp;#xD;10/07/received&amp;#xD;02/11/revised&amp;#xD;02/14/accepted&lt;/date&gt;&lt;/pub-dates&gt;&lt;/dates&gt;&lt;publisher&gt;Oxford University Press&lt;/publisher&gt;&lt;isbn&gt;1367-4803&amp;#xD;1367-4811&lt;/isbn&gt;&lt;accession-num&gt;PMC3624806&lt;/accession-num&gt;&lt;urls&gt;&lt;related-urls&gt;&lt;url&gt;http://www.ncbi.nlm.nih.gov/pmc/articles/PMC3624806/&lt;/url&gt;&lt;/related-urls&gt;&lt;/urls&gt;&lt;electronic-resource-num&gt;10.1093/bioinformatics/btt086&lt;/electronic-resource-num&gt;&lt;remote-database-name&gt;PMC&lt;/remote-database-name&gt;&lt;/record&gt;&lt;/Cite&gt;&lt;/EndNote&gt;</w:instrText>
      </w:r>
      <w:r w:rsidR="0029324D">
        <w:fldChar w:fldCharType="separate"/>
      </w:r>
      <w:r w:rsidR="0029324D">
        <w:rPr>
          <w:noProof/>
        </w:rPr>
        <w:t>(Gurevich et al. 2013)</w:t>
      </w:r>
      <w:r w:rsidR="0029324D">
        <w:fldChar w:fldCharType="end"/>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60CE6BDE" w:rsidR="00594625" w:rsidRPr="00594625" w:rsidRDefault="00594625" w:rsidP="00594625">
      <w:r w:rsidRPr="00594625">
        <w:t>MAKER (v2.31.6)</w:t>
      </w:r>
      <w:r w:rsidR="003F496A">
        <w:t xml:space="preserve"> </w:t>
      </w:r>
      <w:r w:rsidR="0029324D">
        <w:fldChar w:fldCharType="begin"/>
      </w:r>
      <w:r w:rsidR="0029324D">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29324D">
        <w:fldChar w:fldCharType="separate"/>
      </w:r>
      <w:r w:rsidR="0029324D">
        <w:rPr>
          <w:noProof/>
        </w:rPr>
        <w:t>(Holt and Yandell 2011)</w:t>
      </w:r>
      <w:r w:rsidR="0029324D">
        <w:fldChar w:fldCharType="end"/>
      </w:r>
      <w:r w:rsidR="003F496A">
        <w:t xml:space="preserve"> </w:t>
      </w:r>
      <w:r w:rsidRPr="00594625">
        <w:t xml:space="preserve">annotation of the genome was completed in two rounds, using only contigs &gt;1 kb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Genemark (v4.3.3) </w:t>
      </w:r>
      <w:r w:rsidR="0029324D">
        <w:fldChar w:fldCharType="begin"/>
      </w:r>
      <w:r w:rsidR="0029324D">
        <w:instrText xml:space="preserve"> ADDIN EN.CITE &lt;EndNote&gt;&lt;Cite&gt;&lt;Author&gt;Lomsadze&lt;/Author&gt;&lt;Year&gt;2005&lt;/Year&gt;&lt;RecNum&gt;102&lt;/RecNum&gt;&lt;DisplayText&gt;(Lomsadze et al. 2005)&lt;/DisplayText&gt;&lt;record&gt;&lt;rec-number&gt;102&lt;/rec-number&gt;&lt;foreign-keys&gt;&lt;key app="EN" db-id="pp52ea5zf59f5hesttlxpff4r9dawfravxwa"&gt;102&lt;/key&gt;&lt;/foreign-keys&gt;&lt;ref-type name="Journal Article"&gt;17&lt;/ref-type&gt;&lt;contributors&gt;&lt;authors&gt;&lt;author&gt;Lomsadze, Alexandre&lt;/author&gt;&lt;author&gt;Ter-Hovhannisyan, Vardges&lt;/author&gt;&lt;author&gt;Chernoff, Yury O.&lt;/author&gt;&lt;author&gt;Borodovsky, Mark&lt;/author&gt;&lt;/authors&gt;&lt;/contributors&gt;&lt;titles&gt;&lt;title&gt;Gene identification in novel eukaryotic genomes by self-training algorithm&lt;/title&gt;&lt;secondary-title&gt;Nucleic Acids Research&lt;/secondary-title&gt;&lt;/titles&gt;&lt;periodical&gt;&lt;full-title&gt;Nucleic Acids Research&lt;/full-title&gt;&lt;/periodical&gt;&lt;pages&gt;6494-6506&lt;/pages&gt;&lt;volume&gt;33&lt;/volume&gt;&lt;number&gt;20&lt;/number&gt;&lt;dates&gt;&lt;year&gt;2005&lt;/year&gt;&lt;/dates&gt;&lt;isbn&gt;0305-1048&lt;/isbn&gt;&lt;urls&gt;&lt;related-urls&gt;&lt;url&gt;http://dx.doi.org/10.1093/nar/gki937&lt;/url&gt;&lt;/related-urls&gt;&lt;/urls&gt;&lt;electronic-resource-num&gt;10.1093/nar/gki937&lt;/electronic-resource-num&gt;&lt;/record&gt;&lt;/Cite&gt;&lt;/EndNote&gt;</w:instrText>
      </w:r>
      <w:r w:rsidR="0029324D">
        <w:fldChar w:fldCharType="separate"/>
      </w:r>
      <w:r w:rsidR="0029324D">
        <w:rPr>
          <w:noProof/>
        </w:rPr>
        <w:t>(Lomsadze et al. 2005)</w:t>
      </w:r>
      <w:r w:rsidR="0029324D">
        <w:fldChar w:fldCharType="end"/>
      </w:r>
      <w:r w:rsidR="003F496A">
        <w:t xml:space="preserve"> </w:t>
      </w:r>
      <w:r w:rsidRPr="00594625">
        <w:t xml:space="preserve">and retained for MAKER training. At the same time, BUSCO (v2) BUSCO (v2)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3F496A">
        <w:t xml:space="preserve"> </w:t>
      </w:r>
      <w:r w:rsidRPr="00594625">
        <w:t>was used both to train Augustus and create a Snap model</w:t>
      </w:r>
      <w:r w:rsidR="003F496A">
        <w:t xml:space="preserve"> </w:t>
      </w:r>
      <w:r w:rsidR="0029324D">
        <w:fldChar w:fldCharType="begin"/>
      </w:r>
      <w:r w:rsidR="0029324D">
        <w:instrText xml:space="preserve"> ADDIN EN.CITE &lt;EndNote&gt;&lt;Cite&gt;&lt;Author&gt;Korf&lt;/Author&gt;&lt;Year&gt;2004&lt;/Year&gt;&lt;RecNum&gt;97&lt;/RecNum&gt;&lt;DisplayText&gt;(Korf 2004)&lt;/DisplayText&gt;&lt;record&gt;&lt;rec-number&gt;97&lt;/rec-number&gt;&lt;foreign-keys&gt;&lt;key app="EN" db-id="pp52ea5zf59f5hesttlxpff4r9dawfravxwa"&gt;97&lt;/key&gt;&lt;/foreign-keys&gt;&lt;ref-type name="Journal Article"&gt;17&lt;/ref-type&gt;&lt;contributors&gt;&lt;authors&gt;&lt;author&gt;Korf, Ian&lt;/author&gt;&lt;/authors&gt;&lt;/contributors&gt;&lt;titles&gt;&lt;title&gt;Gene finding in novel genomes&lt;/title&gt;&lt;secondary-title&gt;BMC Bioinformatics&lt;/secondary-title&gt;&lt;/titles&gt;&lt;periodical&gt;&lt;full-title&gt;BMC Bioinformatics&lt;/full-title&gt;&lt;/periodical&gt;&lt;pages&gt;59-59&lt;/pages&gt;&lt;volume&gt;5&lt;/volume&gt;&lt;dates&gt;&lt;year&gt;2004&lt;/year&gt;&lt;pub-dates&gt;&lt;date&gt;05/14&amp;#xD;01/19/received&amp;#xD;05/14/accepted&lt;/date&gt;&lt;/pub-dates&gt;&lt;/dates&gt;&lt;pub-location&gt;London&lt;/pub-location&gt;&lt;publisher&gt;BioMed Central&lt;/publisher&gt;&lt;isbn&gt;1471-2105&lt;/isbn&gt;&lt;accession-num&gt;PMC421630&lt;/accession-num&gt;&lt;urls&gt;&lt;related-urls&gt;&lt;url&gt;http://www.ncbi.nlm.nih.gov/pmc/articles/PMC421630/&lt;/url&gt;&lt;/related-urls&gt;&lt;/urls&gt;&lt;electronic-resource-num&gt;10.1186/1471-2105-5-59&lt;/electronic-resource-num&gt;&lt;remote-database-name&gt;PMC&lt;/remote-database-name&gt;&lt;/record&gt;&lt;/Cite&gt;&lt;/EndNote&gt;</w:instrText>
      </w:r>
      <w:r w:rsidR="0029324D">
        <w:fldChar w:fldCharType="separate"/>
      </w:r>
      <w:r w:rsidR="0029324D">
        <w:rPr>
          <w:noProof/>
        </w:rPr>
        <w:t>(Korf 2004)</w:t>
      </w:r>
      <w:r w:rsidR="0029324D">
        <w:fldChar w:fldCharType="end"/>
      </w:r>
      <w:r w:rsidRPr="00594625">
        <w:t>. Finally, Trinity (v2.2.0)</w:t>
      </w:r>
      <w:r w:rsidR="003F496A">
        <w:t xml:space="preserve"> </w:t>
      </w:r>
      <w:r w:rsidR="0029324D">
        <w:fldChar w:fldCharType="begin"/>
      </w:r>
      <w:r w:rsidR="0029324D">
        <w:instrText xml:space="preserve"> ADDIN EN.CITE &lt;EndNote&gt;&lt;Cite&gt;&lt;Author&gt;Grabherr&lt;/Author&gt;&lt;Year&gt;2011&lt;/Year&gt;&lt;RecNum&gt;99&lt;/RecNum&gt;&lt;DisplayText&gt;(Grabherr et al. 2011)&lt;/DisplayText&gt;&lt;record&gt;&lt;rec-number&gt;99&lt;/rec-number&gt;&lt;foreign-keys&gt;&lt;key app="EN" db-id="pp52ea5zf59f5hesttlxpff4r9dawfravxwa"&gt;99&lt;/key&gt;&lt;/foreign-keys&gt;&lt;ref-type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Qiandong&lt;/author&gt;&lt;author&gt;Chen, Zehua&lt;/author&gt;&lt;author&gt;Mauceli, Evan&lt;/author&gt;&lt;author&gt;Hacohen, Nir&lt;/author&gt;&lt;author&gt;Gnirke, Andreas&lt;/author&gt;&lt;author&gt;Rhind, Nicholas&lt;/author&gt;&lt;author&gt;di Palma, Federica&lt;/author&gt;&lt;author&gt;Birren, Bruce W.&lt;/author&gt;&lt;author&gt;Nusbaum, Chad&lt;/author&gt;&lt;author&gt;Lindblad-Toh, Kerstin&lt;/author&gt;&lt;author&gt;Friedman, Nir&lt;/author&gt;&lt;author&gt;Regev, Aviv&lt;/author&gt;&lt;/authors&gt;&lt;/contributors&gt;&lt;titles&gt;&lt;title&gt;Trinity: reconstructing a full-length transcriptome without a genome from RNA-Seq data&lt;/title&gt;&lt;secondary-title&gt;Nature biotechnology&lt;/secondary-title&gt;&lt;/titles&gt;&lt;periodical&gt;&lt;full-title&gt;Nature biotechnology&lt;/full-title&gt;&lt;/periodical&gt;&lt;pages&gt;644-652&lt;/pages&gt;&lt;volume&gt;29&lt;/volume&gt;&lt;number&gt;7&lt;/number&gt;&lt;dates&gt;&lt;year&gt;2011&lt;/year&gt;&lt;pub-dates&gt;&lt;date&gt;05/15&lt;/date&gt;&lt;/pub-dates&gt;&lt;/dates&gt;&lt;isbn&gt;1087-0156&amp;#xD;1546-1696&lt;/isbn&gt;&lt;accession-num&gt;PMC3571712&lt;/accession-num&gt;&lt;urls&gt;&lt;related-urls&gt;&lt;url&gt;http://www.ncbi.nlm.nih.gov/pmc/articles/PMC3571712/&lt;/url&gt;&lt;/related-urls&gt;&lt;/urls&gt;&lt;electronic-resource-num&gt;10.1038/nbt.1883&lt;/electronic-resource-num&gt;&lt;remote-database-name&gt;PMC&lt;/remote-database-name&gt;&lt;/record&gt;&lt;/Cite&gt;&lt;/EndNote&gt;</w:instrText>
      </w:r>
      <w:r w:rsidR="0029324D">
        <w:fldChar w:fldCharType="separate"/>
      </w:r>
      <w:r w:rsidR="0029324D">
        <w:rPr>
          <w:noProof/>
        </w:rPr>
        <w:t>(Grabherr et al. 2011)</w:t>
      </w:r>
      <w:r w:rsidR="0029324D">
        <w:fldChar w:fldCharType="end"/>
      </w:r>
      <w:r w:rsidRPr="00594625">
        <w:t xml:space="preserve"> was used to create an RNASeq-assembly to pass to MAKER as EST evidence. The first pass of MAKER was run using the combination of: (1) the output from Genemark, (2) the BUSCO-generated Snap model, (3) the BUSCO-trained Augustus </w:t>
      </w:r>
      <w:r w:rsidR="0029324D">
        <w:fldChar w:fldCharType="begin"/>
      </w:r>
      <w:r w:rsidR="0029324D">
        <w:instrText xml:space="preserve"> ADDIN EN.CITE &lt;EndNote&gt;&lt;Cite&gt;&lt;Author&gt;Stanke&lt;/Author&gt;&lt;Year&gt;2008&lt;/Year&gt;&lt;RecNum&gt;100&lt;/RecNum&gt;&lt;DisplayText&gt;(Stanke et al. 2008)&lt;/DisplayText&gt;&lt;record&gt;&lt;rec-number&gt;100&lt;/rec-number&gt;&lt;foreign-keys&gt;&lt;key app="EN" db-id="pp52ea5zf59f5hesttlxpff4r9dawfravxwa"&gt;100&lt;/key&gt;&lt;/foreign-keys&gt;&lt;ref-type name="Journal Article"&gt;17&lt;/ref-type&gt;&lt;contributors&gt;&lt;authors&gt;&lt;author&gt;Stanke, Mario&lt;/author&gt;&lt;author&gt;Diekhans, Mark&lt;/author&gt;&lt;author&gt;Baertsch, Robert&lt;/author&gt;&lt;author&gt;Haussler, David&lt;/author&gt;&lt;/authors&gt;&lt;/contributors&gt;&lt;titles&gt;&lt;title&gt;Using native and syntenically mapped cDNA alignments to improve de novo gene finding&lt;/title&gt;&lt;secondary-title&gt;Bioinformatics&lt;/secondary-title&gt;&lt;/titles&gt;&lt;periodical&gt;&lt;full-title&gt;Bioinformatics&lt;/full-title&gt;&lt;/periodical&gt;&lt;pages&gt;637-644&lt;/pages&gt;&lt;volume&gt;24&lt;/volume&gt;&lt;number&gt;5&lt;/number&gt;&lt;dates&gt;&lt;year&gt;2008&lt;/year&gt;&lt;/dates&gt;&lt;isbn&gt;1367-4803&lt;/isbn&gt;&lt;urls&gt;&lt;related-urls&gt;&lt;url&gt;http://dx.doi.org/10.1093/bioinformatics/btn013&lt;/url&gt;&lt;/related-urls&gt;&lt;/urls&gt;&lt;electronic-resource-num&gt;10.1093/bioinformatics/btn013&lt;/electronic-resource-num&gt;&lt;/record&gt;&lt;/Cite&gt;&lt;/EndNote&gt;</w:instrText>
      </w:r>
      <w:r w:rsidR="0029324D">
        <w:fldChar w:fldCharType="separate"/>
      </w:r>
      <w:r w:rsidR="0029324D">
        <w:rPr>
          <w:noProof/>
        </w:rPr>
        <w:t>(Stanke et al. 2008)</w:t>
      </w:r>
      <w:r w:rsidR="0029324D">
        <w:fldChar w:fldCharType="end"/>
      </w:r>
      <w:r w:rsidR="003F496A">
        <w:t xml:space="preserve"> </w:t>
      </w:r>
      <w:r w:rsidRPr="00594625">
        <w:t>model, (4) the Trinity RNASeq-assembly as ESTs, and (5) the UniProt protein database</w:t>
      </w:r>
      <w:r w:rsidR="003F496A">
        <w:t xml:space="preserve"> </w:t>
      </w:r>
      <w:r w:rsidR="0029324D">
        <w:fldChar w:fldCharType="begin"/>
      </w:r>
      <w:r w:rsidR="0029324D">
        <w:instrText xml:space="preserve"> ADDIN EN.CITE &lt;EndNote&gt;&lt;Cite&gt;&lt;Author&gt;The UniProt Consortium&lt;/Author&gt;&lt;Year&gt;2017&lt;/Year&gt;&lt;RecNum&gt;101&lt;/RecNum&gt;&lt;DisplayText&gt;(The UniProt Consortium 2017)&lt;/DisplayText&gt;&lt;record&gt;&lt;rec-number&gt;101&lt;/rec-number&gt;&lt;foreign-keys&gt;&lt;key app="EN" db-id="pp52ea5zf59f5hesttlxpff4r9dawfravxwa"&gt;101&lt;/key&gt;&lt;/foreign-keys&gt;&lt;ref-type name="Journal Article"&gt;17&lt;/ref-type&gt;&lt;contributors&gt;&lt;authors&gt;&lt;author&gt;The UniProt Consortium,&lt;/author&gt;&lt;/authors&gt;&lt;/contributors&gt;&lt;titles&gt;&lt;title&gt;UniProt: the universal protein knowledgebase&lt;/title&gt;&lt;secondary-title&gt;Nucleic Acids Research&lt;/secondary-title&gt;&lt;/titles&gt;&lt;periodical&gt;&lt;full-title&gt;Nucleic Acids Research&lt;/full-title&gt;&lt;/periodical&gt;&lt;pages&gt;D158-D169&lt;/pages&gt;&lt;volume&gt;45&lt;/volume&gt;&lt;number&gt;D1&lt;/number&gt;&lt;dates&gt;&lt;year&gt;2017&lt;/year&gt;&lt;/dates&gt;&lt;isbn&gt;0305-1048&lt;/isbn&gt;&lt;urls&gt;&lt;related-urls&gt;&lt;url&gt;http://dx.doi.org/10.1093/nar/gkw1099&lt;/url&gt;&lt;/related-urls&gt;&lt;/urls&gt;&lt;electronic-resource-num&gt;10.1093/nar/gkw1099&lt;/electronic-resource-num&gt;&lt;/record&gt;&lt;/Cite&gt;&lt;/EndNote&gt;</w:instrText>
      </w:r>
      <w:r w:rsidR="0029324D">
        <w:fldChar w:fldCharType="separate"/>
      </w:r>
      <w:r w:rsidR="0029324D">
        <w:rPr>
          <w:noProof/>
        </w:rPr>
        <w:t>(The UniProt Consortium 2017)</w:t>
      </w:r>
      <w:r w:rsidR="0029324D">
        <w:fldChar w:fldCharType="end"/>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10534" w:rsidR="00FA2E63" w:rsidRDefault="00FA2E63" w:rsidP="00FA2E63">
      <w:pPr>
        <w:rPr>
          <w:i/>
        </w:rPr>
      </w:pPr>
      <w:r>
        <w:rPr>
          <w:i/>
        </w:rPr>
        <w:t>dN/dS</w:t>
      </w:r>
      <w:r w:rsidRPr="002474F9">
        <w:rPr>
          <w:i/>
        </w:rPr>
        <w:t xml:space="preserve"> Estimation</w:t>
      </w:r>
      <w:r>
        <w:rPr>
          <w:i/>
        </w:rPr>
        <w:t xml:space="preserve"> </w:t>
      </w:r>
    </w:p>
    <w:p w14:paraId="6450BB0F" w14:textId="389F5A89"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523D3">
        <w:t xml:space="preserve">,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29324D">
        <w:fldChar w:fldCharType="begin"/>
      </w:r>
      <w:r w:rsidR="0029324D">
        <w:instrText xml:space="preserve"> ADDIN EN.CITE &lt;EndNote&gt;&lt;Cite&gt;&lt;Author&gt;Emms&lt;/Author&gt;&lt;Year&gt;2015&lt;/Year&gt;&lt;RecNum&gt;33&lt;/RecNum&gt;&lt;DisplayText&gt;(Emms and Kelly 2015)&lt;/DisplayText&gt;&lt;record&gt;&lt;rec-number&gt;33&lt;/rec-number&gt;&lt;foreign-keys&gt;&lt;key app="EN" db-id="pp52ea5zf59f5hesttlxpff4r9dawfravxwa"&gt;33&lt;/key&gt;&lt;/foreign-keys&gt;&lt;ref-type name="Journal Article"&gt;17&lt;/ref-type&gt;&lt;contributors&gt;&lt;authors&gt;&lt;author&gt;Emms, David M.&lt;/author&gt;&lt;author&gt;Kelly, Steven&lt;/author&gt;&lt;/authors&gt;&lt;/contributors&gt;&lt;titles&gt;&lt;title&gt;OrthoFinder: solving fundamental biases in whole genome comparisons dramatically improves orthogroup inference accuracy&lt;/title&gt;&lt;secondary-title&gt;Genome Biology&lt;/secondary-title&gt;&lt;/titles&gt;&lt;periodical&gt;&lt;full-title&gt;Genome Biology&lt;/full-title&gt;&lt;/periodical&gt;&lt;pages&gt;157&lt;/pages&gt;&lt;volume&gt;16&lt;/volume&gt;&lt;number&gt;1&lt;/number&gt;&lt;dates&gt;&lt;year&gt;2015&lt;/year&gt;&lt;/dates&gt;&lt;isbn&gt;1474-760X&lt;/isbn&gt;&lt;label&gt;Emms2015&lt;/label&gt;&lt;work-type&gt;journal article&lt;/work-type&gt;&lt;urls&gt;&lt;related-urls&gt;&lt;url&gt;http://dx.doi.org/10.1186/s13059-015-0721-2&lt;/url&gt;&lt;/related-urls&gt;&lt;/urls&gt;&lt;electronic-resource-num&gt;10.1186/s13059-015-0721-2&lt;/electronic-resource-num&gt;&lt;/record&gt;&lt;/Cite&gt;&lt;/EndNote&gt;</w:instrText>
      </w:r>
      <w:r w:rsidR="0029324D">
        <w:fldChar w:fldCharType="separate"/>
      </w:r>
      <w:r w:rsidR="0029324D">
        <w:rPr>
          <w:noProof/>
        </w:rPr>
        <w:t>(Emms and Kelly 2015)</w:t>
      </w:r>
      <w:r w:rsidR="0029324D">
        <w:fldChar w:fldCharType="end"/>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 xml:space="preserve">parameter (1.5) in the Markov clustering, and the “–og” flag was used to prevent downstream analyses after the </w:t>
      </w:r>
      <w:r w:rsidR="00B803F5">
        <w:t xml:space="preserve">orthologous </w:t>
      </w:r>
      <w:r w:rsidR="00FA2E63">
        <w:t>groups were generated. Orthologous groups containing only a single representative from all species were retained</w:t>
      </w:r>
      <w:r w:rsidR="006A7424">
        <w:t>,</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w:t>
      </w:r>
      <w:r w:rsidR="0029324D">
        <w:fldChar w:fldCharType="begin"/>
      </w:r>
      <w:r w:rsidR="0029324D">
        <w:instrText xml:space="preserve"> ADDIN EN.CITE &lt;EndNote&gt;&lt;Cite&gt;&lt;Author&gt;Eddy&lt;/Author&gt;&lt;Year&gt;2004&lt;/Year&gt;&lt;RecNum&gt;130&lt;/RecNum&gt;&lt;DisplayText&gt;(Eddy 2004)&lt;/DisplayText&gt;&lt;record&gt;&lt;rec-number&gt;130&lt;/rec-number&gt;&lt;foreign-keys&gt;&lt;key app="EN" db-id="pp52ea5zf59f5hesttlxpff4r9dawfravxwa"&gt;130&lt;/key&gt;&lt;/foreign-keys&gt;&lt;ref-type name="Journal Article"&gt;17&lt;/ref-type&gt;&lt;contributors&gt;&lt;authors&gt;&lt;author&gt;Eddy, Sean R.&lt;/author&gt;&lt;/authors&gt;&lt;/contributors&gt;&lt;titles&gt;&lt;title&gt;Where did the BLOSUM62 alignment score matrix come from?&lt;/title&gt;&lt;secondary-title&gt;Nat Biotech&lt;/secondary-title&gt;&lt;/titles&gt;&lt;periodical&gt;&lt;full-title&gt;Nat Biotech&lt;/full-title&gt;&lt;/periodical&gt;&lt;pages&gt;1035-1036&lt;/pages&gt;&lt;volume&gt;22&lt;/volume&gt;&lt;number&gt;8&lt;/number&gt;&lt;dates&gt;&lt;year&gt;2004&lt;/year&gt;&lt;pub-dates&gt;&lt;date&gt;08//print&lt;/date&gt;&lt;/pub-dates&gt;&lt;/dates&gt;&lt;publisher&gt;Nature Publishing Group&lt;/publisher&gt;&lt;isbn&gt;1087-0156&lt;/isbn&gt;&lt;work-type&gt;10.1038/nbt0804-1035&lt;/work-type&gt;&lt;urls&gt;&lt;related-urls&gt;&lt;url&gt;http://dx.doi.org/10.1038/nbt0804-1035&lt;/url&gt;&lt;/related-urls&gt;&lt;/urls&gt;&lt;electronic-resource-num&gt;http://www.nature.com/nbt/journal/v22/n8/suppinfo/nbt0804-1035_S1.html&lt;/electronic-resource-num&gt;&lt;/record&gt;&lt;/Cite&gt;&lt;/EndNote&gt;</w:instrText>
      </w:r>
      <w:r w:rsidR="0029324D">
        <w:fldChar w:fldCharType="separate"/>
      </w:r>
      <w:r w:rsidR="0029324D">
        <w:rPr>
          <w:noProof/>
        </w:rPr>
        <w:t>(Eddy 2004)</w:t>
      </w:r>
      <w:r w:rsidR="0029324D">
        <w:fldChar w:fldCharType="end"/>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2C118FF3" w14:textId="55B4F14E" w:rsidR="004D34CB"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29324D">
        <w:fldChar w:fldCharType="begin"/>
      </w:r>
      <w:r w:rsidR="0029324D">
        <w:instrText xml:space="preserve"> ADDIN EN.CITE &lt;EndNote&gt;&lt;Cite&gt;&lt;Author&gt;Yang&lt;/Author&gt;&lt;Year&gt;2007&lt;/Year&gt;&lt;RecNum&gt;31&lt;/RecNum&gt;&lt;DisplayText&gt;(Yang 2007)&lt;/DisplayText&gt;&lt;record&gt;&lt;rec-number&gt;31&lt;/rec-number&gt;&lt;foreign-keys&gt;&lt;key app="EN" db-id="pp52ea5zf59f5hesttlxpff4r9dawfravxwa"&gt;31&lt;/key&gt;&lt;/foreign-keys&gt;&lt;ref-type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0737-4038&lt;/isbn&gt;&lt;urls&gt;&lt;related-urls&gt;&lt;url&gt;http://dx.doi.org/10.1093/molbev/msm088&lt;/url&gt;&lt;/related-urls&gt;&lt;/urls&gt;&lt;electronic-resource-num&gt;10.1093/molbev/msm088&lt;/electronic-resource-num&gt;&lt;/record&gt;&lt;/Cite&gt;&lt;/EndNote&gt;</w:instrText>
      </w:r>
      <w:r w:rsidR="0029324D">
        <w:fldChar w:fldCharType="separate"/>
      </w:r>
      <w:r w:rsidR="0029324D">
        <w:rPr>
          <w:noProof/>
        </w:rPr>
        <w:t>(Yang 2007)</w:t>
      </w:r>
      <w:r w:rsidR="0029324D">
        <w:fldChar w:fldCharType="end"/>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 xml:space="preserve">threshold </w:t>
      </w:r>
      <w:r>
        <w:lastRenderedPageBreak/>
        <w:t>represents</w:t>
      </w:r>
      <w:r w:rsidR="00150F93">
        <w:t xml:space="preserve"> the upper-limit average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a more distant relative</w:t>
      </w:r>
      <w:r w:rsidR="00150F93">
        <w:t xml:space="preserve">. </w:t>
      </w:r>
      <w:r w:rsidR="00A22A3C">
        <w:t xml:space="preserve">Distributions of all pairwise </w:t>
      </w:r>
      <w:r w:rsidR="00A22A3C" w:rsidRPr="008E6803">
        <w:rPr>
          <w:i/>
        </w:rPr>
        <w:t xml:space="preserve">dN,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xml:space="preserve">) were calculated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t>.</w:t>
      </w:r>
      <w:r w:rsidR="009E65C9">
        <w:t xml:space="preserve"> </w:t>
      </w:r>
    </w:p>
    <w:p w14:paraId="38CC1DA4" w14:textId="7D5370C7" w:rsidR="004D34CB" w:rsidRDefault="004D34CB" w:rsidP="00D732FA">
      <w:r>
        <w:rPr>
          <w:i/>
        </w:rPr>
        <w:t>Estimating Divergence Time</w:t>
      </w:r>
      <w:r w:rsidR="00F17652">
        <w:rPr>
          <w:i/>
        </w:rPr>
        <w:t>s</w:t>
      </w:r>
    </w:p>
    <w:p w14:paraId="19DEED5A" w14:textId="69E32860" w:rsidR="00117A32" w:rsidRDefault="00402103" w:rsidP="00D732FA">
      <w:r>
        <w:t>E</w:t>
      </w:r>
      <w:r w:rsidR="006A7424">
        <w:t xml:space="preserve">arlier </w:t>
      </w:r>
      <w:r w:rsidR="004D34CB">
        <w:t>estimates of divergence time</w:t>
      </w:r>
      <w:r>
        <w:t>s</w:t>
      </w:r>
      <w:r w:rsidR="004D34CB">
        <w:t xml:space="preserve"> within </w:t>
      </w:r>
      <w:r>
        <w:t xml:space="preserve">the </w:t>
      </w:r>
      <w:r w:rsidR="004D34CB">
        <w:t xml:space="preserve">Gossypieae </w:t>
      </w:r>
      <w:r w:rsidR="0029324D">
        <w:fldChar w:fldCharType="begin"/>
      </w:r>
      <w:r w:rsidR="0029324D">
        <w:instrText xml:space="preserve"> ADDIN EN.CITE &lt;EndNote&gt;&lt;Cite&gt;&lt;Author&gt;Cronn&lt;/Author&gt;&lt;Year&gt;2002&lt;/Year&gt;&lt;RecNum&gt;26&lt;/RecNum&gt;&lt;DisplayText&gt;(Cronn et al. 2002)&lt;/DisplayText&gt;&lt;record&gt;&lt;rec-number&gt;26&lt;/rec-number&gt;&lt;foreign-keys&gt;&lt;key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F.&lt;/author&gt;&lt;/authors&gt;&lt;/contributors&gt;&lt;titles&gt;&lt;title&gt;Rapid diversification of the cotton genus (Gossypium: Malvaceae) revealed by analysis of sixteen nuclear and chloroplast genes&lt;/title&gt;&lt;secondary-title&gt;American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EndNote&gt;</w:instrText>
      </w:r>
      <w:r w:rsidR="0029324D">
        <w:fldChar w:fldCharType="separate"/>
      </w:r>
      <w:r w:rsidR="0029324D">
        <w:rPr>
          <w:noProof/>
        </w:rPr>
        <w:t>(Cronn et al. 2002)</w:t>
      </w:r>
      <w:r w:rsidR="0029324D">
        <w:fldChar w:fldCharType="end"/>
      </w:r>
      <w:r w:rsidR="00812A5F">
        <w:t xml:space="preserve"> </w:t>
      </w:r>
      <w:r w:rsidR="004D34CB">
        <w:t xml:space="preserve">relied on </w:t>
      </w:r>
      <w:r w:rsidR="006A7424">
        <w:t xml:space="preserve">dating calibrations </w:t>
      </w:r>
      <w:r>
        <w:t>derived from</w:t>
      </w:r>
      <w:r w:rsidR="004D34CB">
        <w:t xml:space="preserve"> a single </w:t>
      </w:r>
      <w:r>
        <w:t xml:space="preserve">nuclear </w:t>
      </w:r>
      <w:r w:rsidR="004D34CB">
        <w:t>gene (</w:t>
      </w:r>
      <w:r w:rsidR="004D34CB" w:rsidRPr="0058003F">
        <w:rPr>
          <w:i/>
        </w:rPr>
        <w:t>AdhA</w:t>
      </w:r>
      <w:r w:rsidR="004D34CB">
        <w:t>) in</w:t>
      </w:r>
      <w:r>
        <w:t xml:space="preserve"> the</w:t>
      </w:r>
      <w:r w:rsidR="004D34CB">
        <w:t xml:space="preserve"> Brassicaceae </w:t>
      </w:r>
      <w:r w:rsidR="0029324D">
        <w:fldChar w:fldCharType="begin"/>
      </w:r>
      <w:r w:rsidR="0029324D">
        <w:instrText xml:space="preserve"> ADDIN EN.CITE &lt;EndNote&gt;&lt;Cite&gt;&lt;Author&gt;Koch&lt;/Author&gt;&lt;Year&gt;2000&lt;/Year&gt;&lt;RecNum&gt;30&lt;/RecNum&gt;&lt;DisplayText&gt;(Koch et al. 2000)&lt;/DisplayText&gt;&lt;record&gt;&lt;rec-number&gt;30&lt;/rec-number&gt;&lt;foreign-keys&gt;&lt;key app="EN" db-id="pp52ea5zf59f5hesttlxpff4r9dawfravxwa"&gt;30&lt;/key&gt;&lt;/foreign-keys&gt;&lt;ref-type name="Journal Article"&gt;17&lt;/ref-type&gt;&lt;contributors&gt;&lt;authors&gt;&lt;author&gt;Koch, Marcus A.&lt;/author&gt;&lt;author&gt;Haubold, Bernhard&lt;/author&gt;&lt;author&gt;Mitchell-Olds, Thomas&lt;/author&gt;&lt;/authors&gt;&lt;/contributors&gt;&lt;titles&gt;&lt;title&gt;Comparative Evolutionary Analysis of Chalcone Synthase and Alcohol Dehydrogenase Loci in Arabidopsis, Arabis, and Related Genera (Brassicaceae)&lt;/title&gt;&lt;secondary-title&gt;Molecular Biology and Evolution&lt;/secondary-title&gt;&lt;/titles&gt;&lt;periodical&gt;&lt;full-title&gt;Molecular Biology and Evolution&lt;/full-title&gt;&lt;/periodical&gt;&lt;pages&gt;1483-1498&lt;/pages&gt;&lt;volume&gt;17&lt;/volume&gt;&lt;number&gt;10&lt;/number&gt;&lt;dates&gt;&lt;year&gt;2000&lt;/year&gt;&lt;/dates&gt;&lt;isbn&gt;0737-4038&lt;/isbn&gt;&lt;urls&gt;&lt;related-urls&gt;&lt;url&gt;http://dx.doi.org/10.1093/oxfordjournals.molbev.a026248&lt;/url&gt;&lt;/related-urls&gt;&lt;/urls&gt;&lt;electronic-resource-num&gt;10.1093/oxfordjournals.molbev.a026248&lt;/electronic-resource-num&gt;&lt;/record&gt;&lt;/Cite&gt;&lt;/EndNote&gt;</w:instrText>
      </w:r>
      <w:r w:rsidR="0029324D">
        <w:fldChar w:fldCharType="separate"/>
      </w:r>
      <w:r w:rsidR="0029324D">
        <w:rPr>
          <w:noProof/>
        </w:rPr>
        <w:t>(Koch et al. 2000)</w:t>
      </w:r>
      <w:r w:rsidR="0029324D">
        <w:fldChar w:fldCharType="end"/>
      </w:r>
      <w:r w:rsidR="004D34CB">
        <w:t xml:space="preserve"> or palms </w:t>
      </w:r>
      <w:r w:rsidR="0029324D">
        <w:fldChar w:fldCharType="begin"/>
      </w:r>
      <w:r w:rsidR="0029324D">
        <w:instrText xml:space="preserve"> ADDIN EN.CITE &lt;EndNote&gt;&lt;Cite&gt;&lt;Author&gt;Morton&lt;/Author&gt;&lt;Year&gt;1996&lt;/Year&gt;&lt;RecNum&gt;32&lt;/RecNum&gt;&lt;DisplayText&gt;(Morton et al. 1996)&lt;/DisplayText&gt;&lt;record&gt;&lt;rec-number&gt;32&lt;/rec-number&gt;&lt;foreign-keys&gt;&lt;key app="EN" db-id="pp52ea5zf59f5hesttlxpff4r9dawfravxwa"&gt;32&lt;/key&gt;&lt;/foreign-keys&gt;&lt;ref-type name="Journal Article"&gt;17&lt;/ref-type&gt;&lt;contributors&gt;&lt;authors&gt;&lt;author&gt;Morton, B R&lt;/author&gt;&lt;author&gt;Gaut, B S&lt;/author&gt;&lt;author&gt;Clegg, M T&lt;/author&gt;&lt;/authors&gt;&lt;/contributors&gt;&lt;titles&gt;&lt;title&gt;Evolution of alcohol dehydrogenase genes in the palm and grass families&lt;/title&gt;&lt;secondary-title&gt;Proceedings of the National Academy of Sciences&lt;/secondary-title&gt;&lt;/titles&gt;&lt;periodical&gt;&lt;full-title&gt;Proceedings of the National Academy of Sciences&lt;/full-title&gt;&lt;/periodical&gt;&lt;pages&gt;11735-11739&lt;/pages&gt;&lt;volume&gt;93&lt;/volume&gt;&lt;number&gt;21&lt;/number&gt;&lt;dates&gt;&lt;year&gt;1996&lt;/year&gt;&lt;pub-dates&gt;&lt;date&gt;October 15, 1996&lt;/date&gt;&lt;/pub-dates&gt;&lt;/dates&gt;&lt;urls&gt;&lt;related-urls&gt;&lt;url&gt;http://www.pnas.org/content/93/21/11735.abstract&lt;/url&gt;&lt;/related-urls&gt;&lt;/urls&gt;&lt;/record&gt;&lt;/Cite&gt;&lt;/EndNote&gt;</w:instrText>
      </w:r>
      <w:r w:rsidR="0029324D">
        <w:fldChar w:fldCharType="separate"/>
      </w:r>
      <w:r w:rsidR="0029324D">
        <w:rPr>
          <w:noProof/>
        </w:rPr>
        <w:t>(Morton et al. 1996)</w:t>
      </w:r>
      <w:r w:rsidR="0029324D">
        <w:fldChar w:fldCharType="end"/>
      </w:r>
      <w:r w:rsidR="000A47D9">
        <w:t xml:space="preserve">, </w:t>
      </w:r>
      <w:r>
        <w:t>and on rates of chloroplast DNA evolution (Seelanan et al., 1999)</w:t>
      </w:r>
      <w:r w:rsidR="00871B94">
        <w:t xml:space="preserve">. More recently, divergence times for the Malvaceae have been reported based on a single gene each from the chloroplast and the nuclear genomes </w:t>
      </w:r>
      <w:r w:rsidR="0029324D">
        <w:fldChar w:fldCharType="begin"/>
      </w:r>
      <w:r w:rsidR="0029324D">
        <w:instrText xml:space="preserve"> ADDIN EN.CITE &lt;EndNote&gt;&lt;Cite&gt;&lt;Author&gt;Richardson&lt;/Author&gt;&lt;Year&gt;2015&lt;/Year&gt;&lt;RecNum&gt;138&lt;/RecNum&gt;&lt;DisplayText&gt;(Richardson et al. 2015)&lt;/DisplayText&gt;&lt;record&gt;&lt;rec-number&gt;138&lt;/rec-number&gt;&lt;foreign-keys&gt;&lt;key app="EN" db-id="pp52ea5zf59f5hesttlxpff4r9dawfravxwa"&gt;138&lt;/key&gt;&lt;/foreign-keys&gt;&lt;ref-type name="Journal Article"&gt;17&lt;/ref-type&gt;&lt;contributors&gt;&lt;authors&gt;&lt;author&gt;Richardson,James E.&lt;/author&gt;&lt;author&gt;Whitlock,Barbara A.&lt;/author&gt;&lt;author&gt;Meerow,Alan W.&lt;/author&gt;&lt;author&gt;Madriñán,Santiago&lt;/author&gt;&lt;/authors&gt;&lt;/contributors&gt;&lt;auth-address&gt;Dr James E. Richardson,Programa de Biología, Universidad del Rosario,Bogotá, Colombia,jamese.richardson@urosario.edu.co&amp;#xD;Dr James E. Richardson,Tropical Diversity Section, Royal Botanic Garden Edinburgh,Edinburgh, UK,jamese.richardson@urosario.edu.co&lt;/auth-address&gt;&lt;titles&gt;&lt;title&gt;The age of chocolate: a diversification history of Theobroma and Malvaceae&lt;/title&gt;&lt;secondary-title&gt;Frontiers in Ecology and Evolution&lt;/secondary-title&gt;&lt;short-title&gt;The Age of Chocolate&lt;/short-title&gt;&lt;/titles&gt;&lt;periodical&gt;&lt;full-title&gt;Frontiers in Ecology and Evolution&lt;/full-title&gt;&lt;/periodical&gt;&lt;volume&gt;3&lt;/volume&gt;&lt;number&gt;120&lt;/number&gt;&lt;keywords&gt;&lt;keyword&gt;Andes,chocolate,latitudinal gradient,Malvaceae,phylogenetic niche conservatism,Theobroma&lt;/keyword&gt;&lt;/keywords&gt;&lt;dates&gt;&lt;year&gt;2015&lt;/year&gt;&lt;pub-dates&gt;&lt;date&gt;2015-November-10&lt;/date&gt;&lt;/pub-dates&gt;&lt;/dates&gt;&lt;isbn&gt;2296-701X&lt;/isbn&gt;&lt;work-type&gt;Original Research&lt;/work-type&gt;&lt;urls&gt;&lt;related-urls&gt;&lt;url&gt;http://journal.frontiersin.org/article/10.3389/fevo.2015.00120&lt;/url&gt;&lt;/related-urls&gt;&lt;/urls&gt;&lt;electronic-resource-num&gt;10.3389/fevo.2015.00120&lt;/electronic-resource-num&gt;&lt;language&gt;English&lt;/language&gt;&lt;/record&gt;&lt;/Cite&gt;&lt;/EndNote&gt;</w:instrText>
      </w:r>
      <w:r w:rsidR="0029324D">
        <w:fldChar w:fldCharType="separate"/>
      </w:r>
      <w:r w:rsidR="0029324D">
        <w:rPr>
          <w:noProof/>
        </w:rPr>
        <w:t>(Richardson et al. 2015)</w:t>
      </w:r>
      <w:r w:rsidR="0029324D">
        <w:fldChar w:fldCharType="end"/>
      </w:r>
      <w:r w:rsidR="00871B94">
        <w:t xml:space="preserve"> suggesting that chocolate (</w:t>
      </w:r>
      <w:r w:rsidR="00871B94">
        <w:rPr>
          <w:i/>
        </w:rPr>
        <w:t>Theobroma</w:t>
      </w:r>
      <w:r w:rsidR="00871B94">
        <w:t xml:space="preserve">) and </w:t>
      </w:r>
      <w:r w:rsidR="00871B94">
        <w:rPr>
          <w:i/>
        </w:rPr>
        <w:t>Gossypium</w:t>
      </w:r>
      <w:r w:rsidR="00871B94">
        <w:t xml:space="preserve"> diverged </w:t>
      </w:r>
      <w:r w:rsidR="00871B94" w:rsidRPr="0058003F">
        <w:rPr>
          <w:i/>
        </w:rPr>
        <w:t>circa</w:t>
      </w:r>
      <w:r w:rsidR="00871B94">
        <w:t xml:space="preserve"> 60-70 mya</w:t>
      </w:r>
      <w:r>
        <w:t>.</w:t>
      </w:r>
      <w:r w:rsidR="00871B94">
        <w:t xml:space="preserve"> Using a more extensive data sent</w:t>
      </w:r>
      <w:r w:rsidR="00F17652">
        <w:t>,</w:t>
      </w:r>
      <w:r>
        <w:t xml:space="preserve"> absolute rates of synonymous substitutions </w:t>
      </w:r>
      <w:r w:rsidR="00871B94">
        <w:t>have been estimated</w:t>
      </w:r>
      <w:r>
        <w:t xml:space="preserve"> for eight angiosperm families</w:t>
      </w:r>
      <w:r w:rsidR="0058003F">
        <w:t xml:space="preserve"> </w:t>
      </w:r>
      <w:r w:rsidR="0029324D">
        <w:fldChar w:fldCharType="begin"/>
      </w:r>
      <w:r w:rsidR="0029324D">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29324D">
        <w:fldChar w:fldCharType="separate"/>
      </w:r>
      <w:r w:rsidR="0029324D">
        <w:rPr>
          <w:noProof/>
        </w:rPr>
        <w:t>(De La Torre et al. 2017)</w:t>
      </w:r>
      <w:r w:rsidR="0029324D">
        <w:fldChar w:fldCharType="end"/>
      </w:r>
      <w:r>
        <w:t>, fortuitously including the Malvaceae</w:t>
      </w:r>
      <w:r w:rsidR="00F17652">
        <w:t xml:space="preserve"> (rate of substitution between </w:t>
      </w:r>
      <w:r w:rsidR="00F17652" w:rsidRPr="0058003F">
        <w:rPr>
          <w:i/>
        </w:rPr>
        <w:t>Theobroma</w:t>
      </w:r>
      <w:r w:rsidR="00F17652">
        <w:t xml:space="preserve"> and </w:t>
      </w:r>
      <w:r w:rsidR="00F17652" w:rsidRPr="0058003F">
        <w:rPr>
          <w:i/>
        </w:rPr>
        <w:t>Gossypium</w:t>
      </w:r>
      <w:r w:rsidR="00F17652">
        <w:t xml:space="preserve"> estimated to be </w:t>
      </w:r>
      <w:r w:rsidR="00F17652" w:rsidRPr="00F17652">
        <w:t>4.56E–09</w:t>
      </w:r>
      <w:r w:rsidR="002B13C4">
        <w:t>/year, based on 42 genes)</w:t>
      </w:r>
      <w:r>
        <w:t xml:space="preserve">. </w:t>
      </w:r>
      <w:r w:rsidR="002B13C4">
        <w:t xml:space="preserve">Here we extended this analysis to include two orders of magnitude more genes (n = 13,643 single copy orthologs) using published genome sequences for these taxa. In estimating </w:t>
      </w:r>
      <w:r w:rsidR="00815069">
        <w:t xml:space="preserve">dS values between </w:t>
      </w:r>
      <w:r w:rsidR="00815069" w:rsidRPr="00815069">
        <w:rPr>
          <w:i/>
        </w:rPr>
        <w:t>Theobroma cacao</w:t>
      </w:r>
      <w:r w:rsidR="00815069">
        <w:t xml:space="preserve"> and </w:t>
      </w:r>
      <w:r w:rsidR="00815069" w:rsidRPr="00815069">
        <w:rPr>
          <w:i/>
        </w:rPr>
        <w:t>G. raimondii</w:t>
      </w:r>
      <w:r w:rsidR="00A379D3">
        <w:t xml:space="preserve"> </w:t>
      </w:r>
      <w:r w:rsidR="002B13C4">
        <w:t xml:space="preserve">we </w:t>
      </w:r>
      <w:r w:rsidR="00A379D3">
        <w:t>removed values greater than 3 to eliminate saturated synonymous sites (43</w:t>
      </w:r>
      <w:r w:rsidR="002B13C4">
        <w:t xml:space="preserve"> genes</w:t>
      </w:r>
      <w:r w:rsidR="00A379D3">
        <w:t>)</w:t>
      </w:r>
      <w:r w:rsidR="00815069" w:rsidRPr="00A379D3">
        <w:t>.</w:t>
      </w:r>
      <w:r w:rsidR="00815069">
        <w:rPr>
          <w:i/>
        </w:rPr>
        <w:t xml:space="preserve"> </w:t>
      </w:r>
      <w:r w:rsidR="00815069">
        <w:t>We then used the equation r = dS/(2T)</w:t>
      </w:r>
      <w:r w:rsidR="002B13C4">
        <w:t>,</w:t>
      </w:r>
      <w:r w:rsidR="00815069">
        <w:t xml:space="preserve"> where T is the fossil</w:t>
      </w:r>
      <w:r w:rsidR="00871B94">
        <w:t xml:space="preserve"> (perhaps 60 MYA; </w:t>
      </w:r>
      <w:r w:rsidR="0029324D">
        <w:fldChar w:fldCharType="begin"/>
      </w:r>
      <w:r w:rsidR="0029324D">
        <w:instrText xml:space="preserve"> ADDIN EN.CITE &lt;EndNote&gt;&lt;Cite&gt;&lt;Author&gt;Carvalho&lt;/Author&gt;&lt;Year&gt;2011&lt;/Year&gt;&lt;RecNum&gt;140&lt;/RecNum&gt;&lt;DisplayText&gt;(Carvalho et al. 2011)&lt;/DisplayText&gt;&lt;record&gt;&lt;rec-number&gt;140&lt;/rec-number&gt;&lt;foreign-keys&gt;&lt;key app="EN" db-id="pp52ea5zf59f5hesttlxpff4r9dawfravxwa"&gt;140&lt;/key&gt;&lt;/foreign-keys&gt;&lt;ref-type name="Journal Article"&gt;17&lt;/ref-type&gt;&lt;contributors&gt;&lt;authors&gt;&lt;author&gt;Carvalho, Mónica R.&lt;/author&gt;&lt;author&gt;Herrera, Fabiany A.&lt;/author&gt;&lt;author&gt;Jaramillo, Carlos A.&lt;/author&gt;&lt;author&gt;Wing, Scott L.&lt;/author&gt;&lt;author&gt;Callejas, Ricardo&lt;/author&gt;&lt;/authors&gt;&lt;/contributors&gt;&lt;titles&gt;&lt;title&gt;Paleocene Malvaceae from northern South America and their biogeographical implications&lt;/title&gt;&lt;secondary-title&gt;American Journal of Botany&lt;/secondary-title&gt;&lt;/titles&gt;&lt;periodical&gt;&lt;full-title&gt;American Journal of Botany&lt;/full-title&gt;&lt;abbr-1&gt;Am J Bot&lt;/abbr-1&gt;&lt;/periodical&gt;&lt;pages&gt;1337-1355&lt;/pages&gt;&lt;volume&gt;98&lt;/volume&gt;&lt;number&gt;8&lt;/number&gt;&lt;dates&gt;&lt;year&gt;2011&lt;/year&gt;&lt;pub-dates&gt;&lt;date&gt;August 1, 2011&lt;/date&gt;&lt;/pub-dates&gt;&lt;/dates&gt;&lt;urls&gt;&lt;related-urls&gt;&lt;url&gt;http://www.amjbot.org/content/98/8/1337.abstract&lt;/url&gt;&lt;/related-urls&gt;&lt;/urls&gt;&lt;electronic-resource-num&gt;10.3732/ajb.1000539&lt;/electronic-resource-num&gt;&lt;/record&gt;&lt;/Cite&gt;&lt;/EndNote&gt;</w:instrText>
      </w:r>
      <w:r w:rsidR="0029324D">
        <w:fldChar w:fldCharType="separate"/>
      </w:r>
      <w:r w:rsidR="0029324D">
        <w:rPr>
          <w:noProof/>
        </w:rPr>
        <w:t>(Carvalho et al. 2011)</w:t>
      </w:r>
      <w:r w:rsidR="0029324D">
        <w:fldChar w:fldCharType="end"/>
      </w:r>
      <w:r w:rsidR="00871B94">
        <w:t xml:space="preserve"> and </w:t>
      </w:r>
      <w:hyperlink r:id="rId11" w:history="1">
        <w:r w:rsidR="00871B94" w:rsidRPr="00F17652">
          <w:rPr>
            <w:rStyle w:val="Hyperlink"/>
          </w:rPr>
          <w:t>www.timetree.org</w:t>
        </w:r>
      </w:hyperlink>
      <w:r w:rsidR="00871B94">
        <w:t>) and sequence-</w:t>
      </w:r>
      <w:r w:rsidR="00815069">
        <w:t xml:space="preserve">calibrated estimate for </w:t>
      </w:r>
      <w:r w:rsidR="00F17652">
        <w:t xml:space="preserve">divergence of </w:t>
      </w:r>
      <w:r w:rsidR="00871B94">
        <w:rPr>
          <w:i/>
        </w:rPr>
        <w:t>Gossypium</w:t>
      </w:r>
      <w:r w:rsidR="00A379D3">
        <w:t xml:space="preserve"> </w:t>
      </w:r>
      <w:r w:rsidR="00F17652">
        <w:t xml:space="preserve">and </w:t>
      </w:r>
      <w:r w:rsidR="00F17652" w:rsidRPr="0058003F">
        <w:rPr>
          <w:i/>
        </w:rPr>
        <w:t>Theobroma</w:t>
      </w:r>
      <w:r w:rsidR="001B3A16">
        <w:t xml:space="preserve">, </w:t>
      </w:r>
      <w:r w:rsidR="00815069">
        <w:t>r is the number of synonymous substitutions x synonymous site</w:t>
      </w:r>
      <w:r w:rsidR="00815069" w:rsidRPr="00815069">
        <w:rPr>
          <w:vertAlign w:val="superscript"/>
        </w:rPr>
        <w:t>-1</w:t>
      </w:r>
      <w:r w:rsidR="00815069">
        <w:t xml:space="preserve"> x year</w:t>
      </w:r>
      <w:r w:rsidR="00815069" w:rsidRPr="00815069">
        <w:rPr>
          <w:vertAlign w:val="superscript"/>
        </w:rPr>
        <w:t>-1</w:t>
      </w:r>
      <w:r w:rsidR="00812A5F">
        <w:t xml:space="preserve"> in the Malvaceae</w:t>
      </w:r>
      <w:r w:rsidR="001B3A16">
        <w:t>, and dS the median of the</w:t>
      </w:r>
      <w:r w:rsidR="00812A5F">
        <w:t xml:space="preserve"> dS distribution using </w:t>
      </w:r>
      <w:r w:rsidR="00101FE1">
        <w:t>the 13,643</w:t>
      </w:r>
      <w:r>
        <w:t xml:space="preserve"> </w:t>
      </w:r>
      <w:r w:rsidR="001B3A16">
        <w:t>single copy ortholog</w:t>
      </w:r>
      <w:r>
        <w:t>s</w:t>
      </w:r>
      <w:r w:rsidR="001B3A16">
        <w:t>. D</w:t>
      </w:r>
      <w:r w:rsidR="009E65C9">
        <w:t xml:space="preserve">ivergence time between each pairwise group </w:t>
      </w:r>
      <w:r w:rsidR="00812A5F">
        <w:t xml:space="preserve">within Gossypieae </w:t>
      </w:r>
      <w:r w:rsidR="009E65C9">
        <w:t xml:space="preserve">was </w:t>
      </w:r>
      <w:r w:rsidR="00364235">
        <w:t>estima</w:t>
      </w:r>
      <w:r w:rsidR="009E65C9">
        <w:t>ted using the equation T=</w:t>
      </w:r>
      <w:r w:rsidR="000E5256" w:rsidRPr="008E6803">
        <w:rPr>
          <w:i/>
        </w:rPr>
        <w:t>dS</w:t>
      </w:r>
      <w:r w:rsidR="009E65C9">
        <w:t xml:space="preserve">/(2r) where r is the </w:t>
      </w:r>
      <w:r w:rsidR="00812A5F">
        <w:t xml:space="preserve">synonymous substitution rate calculated above and dS is the median dS value in the dS distribution for each pairwise comparison (after applying the filtering criteria). </w:t>
      </w:r>
    </w:p>
    <w:p w14:paraId="1844546A" w14:textId="10671B43" w:rsidR="00117A32" w:rsidRDefault="00117A32" w:rsidP="00D732FA">
      <w:pPr>
        <w:rPr>
          <w:i/>
        </w:rPr>
      </w:pPr>
      <w:r>
        <w:rPr>
          <w:i/>
        </w:rPr>
        <w:t>Copy Number Variation Estimation</w:t>
      </w:r>
    </w:p>
    <w:p w14:paraId="495CC727" w14:textId="55AE5405" w:rsidR="00430960" w:rsidRPr="00DD5F6E" w:rsidRDefault="00101150" w:rsidP="001E096A">
      <w:pPr>
        <w:rPr>
          <w:i/>
        </w:rPr>
      </w:pPr>
      <w:r>
        <w:t xml:space="preserve">A custom Python script </w:t>
      </w:r>
      <w:r w:rsidR="002B679B">
        <w:t>(</w:t>
      </w:r>
      <w:hyperlink r:id="rId12"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 xml:space="preserve">r the “missing” genes via gmap </w:t>
      </w:r>
      <w:r w:rsidR="0029324D">
        <w:fldChar w:fldCharType="begin"/>
      </w:r>
      <w:r w:rsidR="0029324D">
        <w:instrText xml:space="preserve"> ADDIN EN.CITE &lt;EndNote&gt;&lt;Cite&gt;&lt;Author&gt;Wu&lt;/Author&gt;&lt;Year&gt;2005&lt;/Year&gt;&lt;RecNum&gt;131&lt;/RecNum&gt;&lt;DisplayText&gt;(Wu and Watanabe 2005)&lt;/DisplayText&gt;&lt;record&gt;&lt;rec-number&gt;131&lt;/rec-number&gt;&lt;foreign-keys&gt;&lt;key app="EN" db-id="pp52ea5zf59f5hesttlxpff4r9dawfravxwa"&gt;131&lt;/key&gt;&lt;/foreign-keys&gt;&lt;ref-type name="Journal Article"&gt;17&lt;/ref-type&gt;&lt;contributors&gt;&lt;authors&gt;&lt;author&gt;Wu, Thomas D.&lt;/author&gt;&lt;author&gt;Watanabe, Colin K.&lt;/author&gt;&lt;/authors&gt;&lt;/contributors&gt;&lt;titles&gt;&lt;title&gt;GMAP: a genomic mapping and alignment program for mRNA and EST sequences&lt;/title&gt;&lt;secondary-title&gt;Bioinformatics&lt;/secondary-title&gt;&lt;/titles&gt;&lt;periodical&gt;&lt;full-title&gt;Bioinformatics&lt;/full-title&gt;&lt;/periodical&gt;&lt;pages&gt;1859-1875&lt;/pages&gt;&lt;volume&gt;21&lt;/volume&gt;&lt;number&gt;9&lt;/number&gt;&lt;dates&gt;&lt;year&gt;2005&lt;/year&gt;&lt;/dates&gt;&lt;isbn&gt;1367-4803&lt;/isbn&gt;&lt;urls&gt;&lt;related-urls&gt;&lt;url&gt;http://dx.doi.org/10.1093/bioinformatics/bti310&lt;/url&gt;&lt;/related-urls&gt;&lt;/urls&gt;&lt;electronic-resource-num&gt;10.1093/bioinformatics/bti310&lt;/electronic-resource-num&gt;&lt;/record&gt;&lt;/Cite&gt;&lt;/EndNote&gt;</w:instrText>
      </w:r>
      <w:r w:rsidR="0029324D">
        <w:fldChar w:fldCharType="separate"/>
      </w:r>
      <w:r w:rsidR="0029324D">
        <w:rPr>
          <w:noProof/>
        </w:rPr>
        <w:t>(Wu and Watanabe 2005)</w:t>
      </w:r>
      <w:r w:rsidR="0029324D">
        <w:fldChar w:fldCharType="end"/>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r w:rsidR="006C2425">
        <w:t xml:space="preserve"> Results were visualized with Circos </w:t>
      </w:r>
      <w:r w:rsidR="00113FDF">
        <w:fldChar w:fldCharType="begin"/>
      </w:r>
      <w:r w:rsidR="00113FDF">
        <w:instrText xml:space="preserve"> ADDIN EN.CITE &lt;EndNote&gt;&lt;Cite&gt;&lt;Author&gt;Krzywinski&lt;/Author&gt;&lt;Year&gt;2009&lt;/Year&gt;&lt;RecNum&gt;185&lt;/RecNum&gt;&lt;DisplayText&gt;(Krzywinski et al. 2009)&lt;/DisplayText&gt;&lt;record&gt;&lt;rec-number&gt;185&lt;/rec-number&gt;&lt;foreign-keys&gt;&lt;key app="EN" db-id="pp52ea5zf59f5hesttlxpff4r9dawfravxwa"&gt;185&lt;/key&gt;&lt;/foreign-keys&gt;&lt;ref-type name="Journal Article"&gt;17&lt;/ref-type&gt;&lt;contributors&gt;&lt;authors&gt;&lt;author&gt;Krzywinski, Martin&lt;/author&gt;&lt;author&gt;Schein, Jacqueline&lt;/author&gt;&lt;author&gt;Birol, İnanç&lt;/author&gt;&lt;author&gt;Connors, Joseph&lt;/author&gt;&lt;author&gt;Gascoyne, Randy&lt;/author&gt;&lt;author&gt;Horsman, Doug&lt;/author&gt;&lt;author&gt;Jones, Steven J.&lt;/author&gt;&lt;author&gt;Marra, Marco A.&lt;/author&gt;&lt;/authors&gt;&lt;/contributors&gt;&lt;titles&gt;&lt;title&gt;Circos: An information aesthetic for comparative genomics&lt;/title&gt;&lt;secondary-title&gt;Genome Research&lt;/secondary-title&gt;&lt;/titles&gt;&lt;periodical&gt;&lt;full-title&gt;Genome Research&lt;/full-title&gt;&lt;/periodical&gt;&lt;pages&gt;1639-1645&lt;/pages&gt;&lt;volume&gt;19&lt;/volume&gt;&lt;number&gt;9&lt;/number&gt;&lt;dates&gt;&lt;year&gt;2009&lt;/year&gt;&lt;pub-dates&gt;&lt;date&gt;September 1, 2009&lt;/date&gt;&lt;/pub-dates&gt;&lt;/dates&gt;&lt;urls&gt;&lt;related-urls&gt;&lt;url&gt;http://genome.cshlp.org/content/19/9/1639.abstract&lt;/url&gt;&lt;/related-urls&gt;&lt;/urls&gt;&lt;electronic-resource-num&gt;10.1101/gr.092759.109&lt;/electronic-resource-num&gt;&lt;/record&gt;&lt;/Cite&gt;&lt;/EndNote&gt;</w:instrText>
      </w:r>
      <w:r w:rsidR="00113FDF">
        <w:fldChar w:fldCharType="separate"/>
      </w:r>
      <w:r w:rsidR="00113FDF">
        <w:rPr>
          <w:noProof/>
        </w:rPr>
        <w:t>(Krzywinski et al. 2009)</w:t>
      </w:r>
      <w:r w:rsidR="00113FDF">
        <w:fldChar w:fldCharType="end"/>
      </w:r>
      <w:r w:rsidR="00113FDF">
        <w:t>.</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6A6D7835" w:rsidR="00B032E0" w:rsidRPr="00091D34" w:rsidRDefault="00B032E0">
      <w:r w:rsidRPr="00EA4D66">
        <w:t xml:space="preserve">All reads from one of the paired-end files (i.e., R1) were filtered for quality and trimmed to a standard 95nt using </w:t>
      </w:r>
      <w:r w:rsidRPr="00EA4D66">
        <w:rPr>
          <w:shd w:val="clear" w:color="auto" w:fill="FFFFFF"/>
        </w:rPr>
        <w:t xml:space="preserve">Trimmomatic version 0.33 </w:t>
      </w:r>
      <w:r w:rsidR="0029324D">
        <w:rPr>
          <w:shd w:val="clear" w:color="auto" w:fill="FFFFFF"/>
        </w:rPr>
        <w:fldChar w:fldCharType="begin"/>
      </w:r>
      <w:r w:rsidR="0029324D">
        <w:rPr>
          <w:shd w:val="clear" w:color="auto" w:fill="FFFFFF"/>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29324D">
        <w:rPr>
          <w:shd w:val="clear" w:color="auto" w:fill="FFFFFF"/>
        </w:rPr>
        <w:fldChar w:fldCharType="separate"/>
      </w:r>
      <w:r w:rsidR="0029324D">
        <w:rPr>
          <w:noProof/>
          <w:shd w:val="clear" w:color="auto" w:fill="FFFFFF"/>
        </w:rPr>
        <w:t>(Bolger et al. 2014)</w:t>
      </w:r>
      <w:r w:rsidR="0029324D">
        <w:rPr>
          <w:shd w:val="clear" w:color="auto" w:fill="FFFFFF"/>
        </w:rPr>
        <w:fldChar w:fldCharType="end"/>
      </w:r>
      <w:r w:rsidRPr="00EA4D66">
        <w:rPr>
          <w:shd w:val="clear" w:color="auto" w:fill="FFFFFF"/>
        </w:rPr>
        <w:t xml:space="preserve"> as per (</w:t>
      </w:r>
      <w:hyperlink r:id="rId13"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29324D">
        <w:fldChar w:fldCharType="begin"/>
      </w:r>
      <w:r w:rsidR="0029324D">
        <w:instrText xml:space="preserve"> ADDIN EN.CITE &lt;EndNote&gt;&lt;Cite&gt;&lt;Author&gt;Hendrix&lt;/Author&gt;&lt;Year&gt;2005&lt;/Year&gt;&lt;RecNum&gt;36&lt;/RecNum&gt;&lt;DisplayText&gt;(Wendel et al. 2002, Hendrix and Stewart 2005)&lt;/DisplayText&gt;&lt;record&gt;&lt;rec-number&gt;36&lt;/rec-number&gt;&lt;foreign-keys&gt;&lt;key app="EN" db-id="pp52ea5zf59f5hesttlxpff4r9dawfravxwa"&gt;36&lt;/key&gt;&lt;/foreign-keys&gt;&lt;ref-type name="Journal Article"&gt;17&lt;/ref-type&gt;&lt;contributors&gt;&lt;authors&gt;&lt;author&gt;Hendrix, Bill&lt;/author&gt;&lt;author&gt;Stewart, James McD&lt;/author&gt;&lt;/authors&gt;&lt;/contributors&gt;&lt;titles&gt;&lt;title&gt;Estimation of the Nuclear DNA Content of Gossypium Species&lt;/title&gt;&lt;secondary-title&gt;Annals of Botany&lt;/secondary-title&gt;&lt;/titles&gt;&lt;periodical&gt;&lt;full-title&gt;Annals of Botany&lt;/full-title&gt;&lt;/periodical&gt;&lt;pages&gt;789-797&lt;/pages&gt;&lt;volume&gt;95&lt;/volume&gt;&lt;number&gt;5&lt;/number&gt;&lt;dates&gt;&lt;year&gt;2005&lt;/year&gt;&lt;/dates&gt;&lt;isbn&gt;0305-7364&lt;/isbn&gt;&lt;urls&gt;&lt;related-urls&gt;&lt;url&gt;http://dx.doi.org/10.1093/aob/mci078&lt;/url&gt;&lt;/related-urls&gt;&lt;/urls&gt;&lt;electronic-resource-num&gt;10.1093/aob/mci078&lt;/electronic-resource-num&gt;&lt;/record&gt;&lt;/Cite&gt;&lt;Cite&gt;&lt;Author&gt;Wendel&lt;/Author&gt;&lt;Year&gt;2002&lt;/Year&gt;&lt;RecNum&gt;37&lt;/RecNum&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 Hendrix and Stewart 2005)</w:t>
      </w:r>
      <w:r w:rsidR="0029324D">
        <w:fldChar w:fldCharType="end"/>
      </w:r>
      <w:r w:rsidRPr="00EA4D66">
        <w:t xml:space="preserve"> and combined as input into the RepeatExplorer pipeline</w:t>
      </w:r>
      <w:r w:rsidR="002B679B">
        <w:t xml:space="preserve"> </w: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 </w:instrText>
      </w:r>
      <w:r w:rsidR="0029324D">
        <w:fldChar w:fldCharType="begin">
          <w:fldData xml:space="preserve">PEVuZE5vdGU+PENpdGU+PEF1dGhvcj5Ob3bDoWs8L0F1dGhvcj48WWVhcj4yMDEzPC9ZZWFyPjxS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</w:fldData>
        </w:fldChar>
      </w:r>
      <w:r w:rsidR="0029324D">
        <w:instrText xml:space="preserve"> ADDIN EN.CITE.DATA </w:instrText>
      </w:r>
      <w:r w:rsidR="0029324D">
        <w:fldChar w:fldCharType="end"/>
      </w:r>
      <w:r w:rsidR="0029324D">
        <w:fldChar w:fldCharType="separate"/>
      </w:r>
      <w:r w:rsidR="0029324D">
        <w:rPr>
          <w:noProof/>
        </w:rPr>
        <w:t>(Novák et al. 2010, Novák et al. 2013)</w:t>
      </w:r>
      <w:r w:rsidR="0029324D">
        <w:fldChar w:fldCharType="end"/>
      </w:r>
      <w:r w:rsidRPr="00EA4D66">
        <w:t>, which is designed to cluster reads based on similarity and identify putative repetitive sequences using low-</w:t>
      </w:r>
      <w:r w:rsidRPr="00EA4D66">
        <w:lastRenderedPageBreak/>
        <w:t>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RepeatExplorer implementation of RepeatMasker </w:t>
      </w:r>
      <w:r w:rsidR="0029324D">
        <w:fldChar w:fldCharType="begin"/>
      </w:r>
      <w:r w:rsidR="0029324D">
        <w:instrText xml:space="preserve"> ADDIN EN.CITE &lt;EndNote&gt;&lt;Cite&gt;&lt;Author&gt;Smit&lt;/Author&gt;&lt;Year&gt;2013-2015&lt;/Year&gt;&lt;RecNum&gt;40&lt;/RecNum&gt;&lt;DisplayText&gt;(Smit et al. 2013-2015)&lt;/DisplayText&gt;&lt;record&gt;&lt;rec-number&gt;40&lt;/rec-number&gt;&lt;foreign-keys&gt;&lt;key app="EN" db-id="pp52ea5zf59f5hesttlxpff4r9dawfravxwa"&gt;40&lt;/key&gt;&lt;/foreign-keys&gt;&lt;ref-type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29324D">
        <w:fldChar w:fldCharType="separate"/>
      </w:r>
      <w:r w:rsidR="0029324D">
        <w:rPr>
          <w:noProof/>
        </w:rPr>
        <w:t>(Smit et al. 2013-2015)</w:t>
      </w:r>
      <w:r w:rsidR="0029324D">
        <w:fldChar w:fldCharType="end"/>
      </w:r>
      <w:r w:rsidR="00091D34">
        <w:t xml:space="preserve"> </w:t>
      </w:r>
      <w:r w:rsidRPr="00091D34">
        <w:t xml:space="preserve">using </w:t>
      </w:r>
      <w:r w:rsidRPr="00EA4D66">
        <w:t xml:space="preserve">a custom library derived from a combination of Repbase version </w:t>
      </w:r>
      <w:r w:rsidR="0058003F">
        <w:t>21.08</w:t>
      </w:r>
      <w:r w:rsidRPr="00EA4D66">
        <w:t xml:space="preserve"> </w:t>
      </w:r>
      <w:r w:rsidR="0029324D">
        <w:fldChar w:fldCharType="begin"/>
      </w:r>
      <w:r w:rsidR="0029324D">
        <w:instrText xml:space="preserve"> ADDIN EN.CITE &lt;EndNote&gt;&lt;Cite&gt;&lt;Author&gt;Bao&lt;/Author&gt;&lt;Year&gt;2015&lt;/Year&gt;&lt;RecNum&gt;41&lt;/RecNum&gt;&lt;DisplayText&gt;(Bao et al. 2015)&lt;/DisplayText&gt;&lt;record&gt;&lt;rec-number&gt;41&lt;/rec-number&gt;&lt;foreign-keys&gt;&lt;key app="EN" db-id="pp52ea5zf59f5hesttlxpff4r9dawfravxwa"&gt;41&lt;/key&gt;&lt;/foreign-keys&gt;&lt;ref-type name="Journal Article"&gt;17&lt;/ref-type&gt;&lt;contributors&gt;&lt;authors&gt;&lt;author&gt;Bao, Weidong&lt;/author&gt;&lt;author&gt;Kojima, Kenji K.&lt;/author&gt;&lt;author&gt;Kohany, Oleksiy&lt;/author&gt;&lt;/authors&gt;&lt;/contributors&gt;&lt;titles&gt;&lt;title&gt;Repbase Update, a database of repetitive elements in eukaryotic genomes&lt;/title&gt;&lt;secondary-title&gt;Mobile DNA&lt;/secondary-title&gt;&lt;/titles&gt;&lt;periodical&gt;&lt;full-title&gt;Mobile DNA&lt;/full-title&gt;&lt;/periodical&gt;&lt;pages&gt;11&lt;/pages&gt;&lt;volume&gt;6&lt;/volume&gt;&lt;number&gt;1&lt;/number&gt;&lt;dates&gt;&lt;year&gt;2015&lt;/year&gt;&lt;/dates&gt;&lt;isbn&gt;1759-8753&lt;/isbn&gt;&lt;label&gt;Bao2015&lt;/label&gt;&lt;work-type&gt;journal article&lt;/work-type&gt;&lt;urls&gt;&lt;related-urls&gt;&lt;url&gt;http://dx.doi.org/10.1186/s13100-015-0041-9&lt;/url&gt;&lt;/related-urls&gt;&lt;/urls&gt;&lt;electronic-resource-num&gt;10.1186/s13100-015-0041-9&lt;/electronic-resource-num&gt;&lt;/record&gt;&lt;/Cite&gt;&lt;/EndNote&gt;</w:instrText>
      </w:r>
      <w:r w:rsidR="0029324D">
        <w:fldChar w:fldCharType="separate"/>
      </w:r>
      <w:r w:rsidR="0029324D">
        <w:rPr>
          <w:noProof/>
        </w:rPr>
        <w:t>(Bao et al. 2015)</w:t>
      </w:r>
      <w:r w:rsidR="0029324D">
        <w:fldChar w:fldCharType="end"/>
      </w:r>
      <w:r w:rsidRPr="00EA4D66">
        <w:t xml:space="preserve"> and previously annotated cotton repeats </w:t>
      </w:r>
      <w:r w:rsidR="0029324D">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 </w:instrText>
      </w:r>
      <w:r w:rsidR="00113FDF">
        <w:fldChar w:fldCharType="begin">
          <w:fldData xml:space="preserve">PEVuZE5vdGU+PENpdGU+PEF1dGhvcj5QYXRlcnNvbjwvQXV0aG9yPjxZZWFyPjIwMTI8L1llYXI+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</w:fldData>
        </w:fldChar>
      </w:r>
      <w:r w:rsidR="00113FDF">
        <w:instrText xml:space="preserve"> ADDIN EN.CITE.DATA </w:instrText>
      </w:r>
      <w:r w:rsidR="00113FDF">
        <w:fldChar w:fldCharType="end"/>
      </w:r>
      <w:r w:rsidR="0029324D">
        <w:fldChar w:fldCharType="separate"/>
      </w:r>
      <w:r w:rsidR="00113FDF">
        <w:rPr>
          <w:noProof/>
        </w:rPr>
        <w:t>(Grover et al. 2004, Hawkins et al. 2006, Grover et al. 2007, Grover et al. 2008a, Paterson et al. 2012)</w:t>
      </w:r>
      <w:r w:rsidR="0029324D">
        <w:fldChar w:fldCharType="end"/>
      </w:r>
      <w:r w:rsidRPr="00091D34">
        <w:t>.</w:t>
      </w:r>
      <w:r w:rsidR="00315614">
        <w:t xml:space="preserve"> A cutoff of 0.01% read representation is common; however, we evaluated the suitability of this cut using a log of diminishing returns (</w:t>
      </w:r>
      <w:commentRangeStart w:id="2"/>
      <w:r w:rsidR="00315614" w:rsidRPr="008523D3">
        <w:rPr>
          <w:highlight w:val="yellow"/>
        </w:rPr>
        <w:t>FIGURE</w:t>
      </w:r>
      <w:r w:rsidR="00315614">
        <w:t xml:space="preserve"> </w:t>
      </w:r>
      <w:commentRangeEnd w:id="2"/>
      <w:r w:rsidR="00C03EAF">
        <w:rPr>
          <w:rStyle w:val="CommentReference"/>
        </w:rPr>
        <w:commentReference w:id="2"/>
      </w:r>
      <w:commentRangeStart w:id="3"/>
      <w:r w:rsidR="00EC5CA9">
        <w:t>Cutoff</w:t>
      </w:r>
      <w:commentRangeEnd w:id="3"/>
      <w:r w:rsidR="00C03EAF">
        <w:rPr>
          <w:rStyle w:val="CommentReference"/>
        </w:rPr>
        <w:commentReference w:id="3"/>
      </w:r>
      <w:r w:rsidR="00315614">
        <w:t xml:space="preserve">; </w:t>
      </w:r>
      <w:hyperlink r:id="rId14" w:history="1">
        <w:r w:rsidR="002B679B" w:rsidRPr="00DC5C67">
          <w:rPr>
            <w:rStyle w:val="Hyperlink"/>
          </w:rPr>
          <w:t>https://github.com/Wendellab/KokiaKirkii</w:t>
        </w:r>
      </w:hyperlink>
      <w:r w:rsidR="00315614">
        <w:t xml:space="preserve">). </w:t>
      </w:r>
    </w:p>
    <w:p w14:paraId="4DCC15E9" w14:textId="65851B4F" w:rsidR="00B032E0" w:rsidRDefault="004C1A29" w:rsidP="00B032E0">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PCoA. </w:t>
      </w:r>
      <w:r w:rsidR="0023383F" w:rsidRPr="00EA4D66">
        <w:t>All analys</w:t>
      </w:r>
      <w:r w:rsidR="00420338">
        <w:t>e</w:t>
      </w:r>
      <w:r w:rsidR="0023383F" w:rsidRPr="00EA4D66">
        <w:t xml:space="preserve">s were conducted in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3F7146">
        <w:t>; R versions and scripts</w:t>
      </w:r>
      <w:r w:rsidR="0023383F" w:rsidRPr="00EA4D66">
        <w:t xml:space="preserve"> </w:t>
      </w:r>
      <w:r w:rsidR="009C7C8B">
        <w:t>are</w:t>
      </w:r>
      <w:r w:rsidR="0023383F" w:rsidRPr="00EA4D66">
        <w:t xml:space="preserve"> available at (</w:t>
      </w:r>
      <w:hyperlink r:id="rId15"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5E69A48B" w:rsidR="00EB0E31" w:rsidRDefault="007F3F6C" w:rsidP="001E096A">
      <w:r>
        <w:t xml:space="preserve">Relative cluster age was approximated using the among-read divergence profile of each cluster, as previously used for </w:t>
      </w:r>
      <w:r w:rsidRPr="00EA4D66">
        <w:rPr>
          <w:i/>
        </w:rPr>
        <w:t>Fritillaria</w:t>
      </w:r>
      <w:r>
        <w:t xml:space="preserve"> </w:t>
      </w:r>
      <w:r w:rsidR="0029324D">
        <w:fldChar w:fldCharType="begin"/>
      </w:r>
      <w:r w:rsidR="0029324D">
        <w:instrText xml:space="preserve"> ADDIN EN.CITE &lt;EndNote&gt;&lt;Cite&gt;&lt;Author&gt;Kelly&lt;/Author&gt;&lt;Year&gt;2015&lt;/Year&gt;&lt;RecNum&gt;68&lt;/RecNum&gt;&lt;DisplayText&gt;(Kelly et al. 2015)&lt;/DisplayText&gt;&lt;record&gt;&lt;rec-number&gt;68&lt;/rec-number&gt;&lt;foreign-keys&gt;&lt;key app="EN" db-id="pp52ea5zf59f5hesttlxpff4r9dawfravxwa"&gt;68&lt;/key&gt;&lt;/foreign-keys&gt;&lt;ref-type name="Journal Article"&gt;17&lt;/ref-type&gt;&lt;contributors&gt;&lt;authors&gt;&lt;author&gt;Kelly, Laura J.&lt;/author&gt;&lt;author&gt;Renny-Byfield, Simon&lt;/author&gt;&lt;author&gt;Pellicer, Jaume&lt;/author&gt;&lt;author&gt;Macas, Jiří&lt;/author&gt;&lt;author&gt;Novák, Petr&lt;/author&gt;&lt;author&gt;Neumann, Pavel&lt;/author&gt;&lt;author&gt;Lysak, Martin A.&lt;/author&gt;&lt;author&gt;Day, Peter D.&lt;/author&gt;&lt;author&gt;Berger, Madeleine&lt;/author&gt;&lt;author&gt;Fay, Michael F.&lt;/author&gt;&lt;author&gt;Nichols, Richard A.&lt;/author&gt;&lt;author&gt;Leitch, Andrew R.&lt;/author&gt;&lt;author&gt;Leitch, Ilia J.&lt;/author&gt;&lt;/authors&gt;&lt;/contributors&gt;&lt;titles&gt;&lt;title&gt;Analysis of the giant genomes of Fritillaria (Liliaceae) indicates that a lack of DNA removal characterizes extreme expansions in genome size&lt;/title&gt;&lt;secondary-title&gt;New Phytologist&lt;/secondary-title&gt;&lt;/titles&gt;&lt;periodical&gt;&lt;full-title&gt;New Phytologist&lt;/full-title&gt;&lt;/periodical&gt;&lt;pages&gt;596-607&lt;/pages&gt;&lt;volume&gt;208&lt;/volume&gt;&lt;number&gt;2&lt;/number&gt;&lt;keywords&gt;&lt;keyword&gt;DNA deletion&lt;/keyword&gt;&lt;keyword&gt;Fritillaria&lt;/keyword&gt;&lt;keyword&gt;genome size evolution&lt;/keyword&gt;&lt;keyword&gt;genome turnover&lt;/keyword&gt;&lt;keyword&gt;Liliaceae&lt;/keyword&gt;&lt;keyword&gt;repetitive DNA&lt;/keyword&gt;&lt;keyword&gt;transposable elements (TEs)&lt;/keyword&gt;&lt;/keywords&gt;&lt;dates&gt;&lt;year&gt;2015&lt;/year&gt;&lt;/dates&gt;&lt;isbn&gt;1469-8137&lt;/isbn&gt;&lt;urls&gt;&lt;related-urls&gt;&lt;url&gt;http://dx.doi.org/10.1111/nph.13471&lt;/url&gt;&lt;/related-urls&gt;&lt;/urls&gt;&lt;electronic-resource-num&gt;10.1111/nph.13471&lt;/electronic-resource-num&gt;&lt;modified-date&gt;2015-19436&lt;/modified-date&gt;&lt;/record&gt;&lt;/Cite&gt;&lt;/EndNote&gt;</w:instrText>
      </w:r>
      <w:r w:rsidR="0029324D">
        <w:fldChar w:fldCharType="separate"/>
      </w:r>
      <w:r w:rsidR="0029324D">
        <w:rPr>
          <w:noProof/>
        </w:rPr>
        <w:t>(Kelly et al. 2015)</w:t>
      </w:r>
      <w:r w:rsidR="0029324D">
        <w:fldChar w:fldCharType="end"/>
      </w:r>
      <w:r>
        <w:t xml:space="preserve"> and dandelion</w:t>
      </w:r>
      <w:r w:rsidR="003F7146">
        <w:t xml:space="preserve">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t xml:space="preserve">. Briefly, an all-versus-all BLASTn </w:t>
      </w:r>
      <w:r w:rsidR="0029324D">
        <w:fldChar w:fldCharType="begin"/>
      </w:r>
      <w:r w:rsidR="0029324D">
        <w:instrText xml:space="preserve"> ADDIN EN.CITE &lt;EndNote&gt;&lt;Cite&gt;&lt;Author&gt;Boratyn&lt;/Author&gt;&lt;Year&gt;2013&lt;/Year&gt;&lt;RecNum&gt;69&lt;/RecNum&gt;&lt;DisplayText&gt;(Boratyn et al. 2013)&lt;/DisplayText&gt;&lt;record&gt;&lt;rec-number&gt;69&lt;/rec-number&gt;&lt;foreign-keys&gt;&lt;key app="EN" db-id="pp52ea5zf59f5hesttlxpff4r9dawfravxwa"&gt;69&lt;/key&gt;&lt;/foreign-keys&gt;&lt;ref-type name="Journal Article"&gt;17&lt;/ref-type&gt;&lt;contributors&gt;&lt;authors&gt;&lt;author&gt;Boratyn, Grzegorz M.&lt;/author&gt;&lt;author&gt;Camacho, Christiam&lt;/author&gt;&lt;author&gt;Cooper, Peter S.&lt;/author&gt;&lt;author&gt;Coulouris, George&lt;/author&gt;&lt;author&gt;Fong, Amelia&lt;/author&gt;&lt;author&gt;Ma, Ning&lt;/author&gt;&lt;author&gt;Madden, Thomas L.&lt;/author&gt;&lt;author&gt;Matten, Wayne T.&lt;/author&gt;&lt;author&gt;McGinnis, Scott D.&lt;/author&gt;&lt;author&gt;Merezhuk, Yuri&lt;/author&gt;&lt;author&gt;Raytselis, Yan&lt;/author&gt;&lt;author&gt;Sayers, Eric W.&lt;/author&gt;&lt;author&gt;Tao, Tao&lt;/author&gt;&lt;author&gt;Ye, Jian&lt;/author&gt;&lt;author&gt;Zaretskaya, Irena&lt;/author&gt;&lt;/authors&gt;&lt;/contributors&gt;&lt;titles&gt;&lt;title&gt;BLAST: a more efficient report with usability improvements&lt;/title&gt;&lt;secondary-title&gt;Nucleic Acids Research&lt;/secondary-title&gt;&lt;/titles&gt;&lt;periodical&gt;&lt;full-title&gt;Nucleic Acids Research&lt;/full-title&gt;&lt;/periodical&gt;&lt;pages&gt;W29-W33&lt;/pages&gt;&lt;volume&gt;41&lt;/volume&gt;&lt;number&gt;W1&lt;/number&gt;&lt;dates&gt;&lt;year&gt;2013&lt;/year&gt;&lt;/dates&gt;&lt;isbn&gt;0305-1048&lt;/isbn&gt;&lt;urls&gt;&lt;related-urls&gt;&lt;url&gt;http://dx.doi.org/10.1093/nar/gkt282&lt;/url&gt;&lt;/related-urls&gt;&lt;/urls&gt;&lt;electronic-resource-num&gt;10.1093/nar/gkt282&lt;/electronic-resource-num&gt;&lt;/record&gt;&lt;/Cite&gt;&lt;/EndNote&gt;</w:instrText>
      </w:r>
      <w:r w:rsidR="0029324D">
        <w:fldChar w:fldCharType="separate"/>
      </w:r>
      <w:r w:rsidR="0029324D">
        <w:rPr>
          <w:noProof/>
        </w:rPr>
        <w:t>(Boratyn et al. 2013)</w:t>
      </w:r>
      <w:r w:rsidR="0029324D">
        <w:fldChar w:fldCharType="end"/>
      </w:r>
      <w:r w:rsidR="00953E24">
        <w:t xml:space="preserve"> </w:t>
      </w:r>
      <w:r w:rsidR="0029324D">
        <w:fldChar w:fldCharType="begin"/>
      </w:r>
      <w:r w:rsidR="0029324D">
        <w:instrText xml:space="preserve"> ADDIN EN.CITE &lt;EndNote&gt;&lt;Cite&gt;&lt;Author&gt;Altschul&lt;/Author&gt;&lt;Year&gt;1990&lt;/Year&gt;&lt;RecNum&gt;70&lt;/RecNum&gt;&lt;DisplayText&gt;(Altschul et al. 1990)&lt;/DisplayText&gt;&lt;record&gt;&lt;rec-number&gt;70&lt;/rec-number&gt;&lt;foreign-keys&gt;&lt;key app="EN" db-id="pp52ea5zf59f5hesttlxpff4r9dawfravxwa"&gt;70&lt;/key&gt;&lt;/foreign-keys&gt;&lt;ref-type name="Journal Article"&gt;17&lt;/ref-type&gt;&lt;contributors&gt;&lt;authors&gt;&lt;author&gt;Altschul, Stephen F.&lt;/author&gt;&lt;author&gt;Gish, Warren&lt;/author&gt;&lt;author&gt;Miller, Webb&lt;/author&gt;&lt;author&gt;Myers, Eugene W.&lt;/author&gt;&lt;author&gt;Lipman, David J.&lt;/author&gt;&lt;/authors&gt;&lt;/contributors&gt;&lt;titles&gt;&lt;title&gt;Basic local alignment search tool&lt;/title&gt;&lt;secondary-title&gt;Journal of Molecular Biology&lt;/secondary-title&gt;&lt;/titles&gt;&lt;periodical&gt;&lt;full-title&gt;Journal of Molecular Biology&lt;/full-title&gt;&lt;/periodical&gt;&lt;pages&gt;403-410&lt;/pages&gt;&lt;volume&gt;215&lt;/volume&gt;&lt;number&gt;3&lt;/number&gt;&lt;dates&gt;&lt;year&gt;1990&lt;/year&gt;&lt;pub-dates&gt;&lt;date&gt;1990/10/05&lt;/date&gt;&lt;/pub-dates&gt;&lt;/dates&gt;&lt;isbn&gt;0022-2836&lt;/isbn&gt;&lt;urls&gt;&lt;related-urls&gt;&lt;url&gt;http://www.sciencedirect.com/science/article/pii/S0022283605803602&lt;/url&gt;&lt;/related-urls&gt;&lt;/urls&gt;&lt;electronic-resource-num&gt;http://dx.doi.org/10.1016/S0022-2836(05)80360-2&lt;/electronic-resource-num&gt;&lt;/record&gt;&lt;/Cite&gt;&lt;/EndNote&gt;</w:instrText>
      </w:r>
      <w:r w:rsidR="0029324D">
        <w:fldChar w:fldCharType="separate"/>
      </w:r>
      <w:r w:rsidR="0029324D">
        <w:rPr>
          <w:noProof/>
        </w:rPr>
        <w:t>(Altschul et al. 1990)</w:t>
      </w:r>
      <w:r w:rsidR="0029324D">
        <w:fldChar w:fldCharType="end"/>
      </w:r>
      <w:r w:rsidR="00953E24">
        <w:t xml:space="preserve"> </w:t>
      </w:r>
      <w:r>
        <w:t xml:space="preserve">was conducted on a cluster-by-cluster basis using the same BLAST parameters implemented in RepeatExplorer.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w:t>
      </w:r>
      <w:r w:rsidR="00D407A6">
        <w:t xml:space="preserve"> </w:t>
      </w:r>
      <w:r w:rsidR="008F007C">
        <w:t xml:space="preserve"> Specifically, two regression models were used to describe the data as either</w:t>
      </w:r>
      <w:r w:rsidR="008F007C" w:rsidRPr="008F007C">
        <w:t xml:space="preserve"> </w:t>
      </w:r>
      <w:r w:rsidR="008F007C">
        <w:t>linear (</w:t>
      </w:r>
      <w:r w:rsidR="008F007C" w:rsidRPr="008F007C">
        <w:t>Y = a + bX</w:t>
      </w:r>
      <w:r w:rsidR="008F007C">
        <w:t>) or quadratic</w:t>
      </w:r>
      <w:r w:rsidR="008F007C" w:rsidRPr="008F007C">
        <w:t xml:space="preserve"> </w:t>
      </w:r>
      <w:r w:rsidR="008F007C">
        <w:t>(</w:t>
      </w:r>
      <w:r w:rsidR="008F007C" w:rsidRPr="008F007C">
        <w:t>Y = a + bX + cX</w:t>
      </w:r>
      <w:r w:rsidR="008F007C" w:rsidRPr="00EA4D66">
        <w:rPr>
          <w:vertAlign w:val="superscript"/>
        </w:rPr>
        <w:t>2</w:t>
      </w:r>
      <w:r w:rsidR="008F007C">
        <w:t xml:space="preserve">), and the model with the highest confidence was determined </w:t>
      </w:r>
      <w:r w:rsidR="00D407A6">
        <w:t xml:space="preserve">using the </w:t>
      </w:r>
      <w:r w:rsidR="008F007C">
        <w:t>Bayesian Information Criterion</w:t>
      </w:r>
      <w:r w:rsidR="00953E24">
        <w:t xml:space="preserve"> </w:t>
      </w:r>
      <w:r w:rsidR="0029324D">
        <w:fldChar w:fldCharType="begin"/>
      </w:r>
      <w:r w:rsidR="0029324D">
        <w:instrText xml:space="preserve"> ADDIN EN.CITE &lt;EndNote&gt;&lt;Cite&gt;&lt;Author&gt;Schwarz&lt;/Author&gt;&lt;Year&gt;1978&lt;/Year&gt;&lt;RecNum&gt;71&lt;/RecNum&gt;&lt;DisplayText&gt;(Schwarz 1978)&lt;/DisplayText&gt;&lt;record&gt;&lt;rec-number&gt;71&lt;/rec-number&gt;&lt;foreign-keys&gt;&lt;key app="EN" db-id="pp52ea5zf59f5hesttlxpff4r9dawfravxwa"&gt;71&lt;/key&gt;&lt;/foreign-keys&gt;&lt;ref-type name="Journal Article"&gt;17&lt;/ref-type&gt;&lt;contributors&gt;&lt;authors&gt;&lt;author&gt;Schwarz, Gideon&lt;/author&gt;&lt;/authors&gt;&lt;/contributors&gt;&lt;titles&gt;&lt;title&gt;Estimating the Dimension of a Model&lt;/title&gt;&lt;alt-title&gt;Ann. Statist.&lt;/alt-title&gt;&lt;/titles&gt;&lt;alt-periodical&gt;&lt;abbr-1&gt;Ann. Statist.&lt;/abbr-1&gt;&lt;/alt-periodical&gt;&lt;pages&gt;461-464&lt;/pages&gt;&lt;keywords&gt;&lt;keyword&gt;Dimension&lt;/keyword&gt;&lt;keyword&gt;Akaike information criterion&lt;/keyword&gt;&lt;keyword&gt;asymptotics&lt;/keyword&gt;&lt;/keywords&gt;&lt;dates&gt;&lt;year&gt;1978&lt;/year&gt;&lt;pub-dates&gt;&lt;date&gt;1978/03&lt;/date&gt;&lt;/pub-dates&gt;&lt;/dates&gt;&lt;publisher&gt;The Institute of Mathematical Statistics&lt;/publisher&gt;&lt;isbn&gt;0090-5364&lt;/isbn&gt;&lt;urls&gt;&lt;related-urls&gt;&lt;url&gt;http://projecteuclid.org/euclid.aos/1176344136&lt;/url&gt;&lt;/related-urls&gt;&lt;/urls&gt;&lt;electronic-resource-num&gt;10.1214/aos/1176344136&lt;/electronic-resource-num&gt;&lt;language&gt;en&lt;/language&gt;&lt;/record&gt;&lt;/Cite&gt;&lt;/EndNote&gt;</w:instrText>
      </w:r>
      <w:r w:rsidR="0029324D">
        <w:fldChar w:fldCharType="separate"/>
      </w:r>
      <w:r w:rsidR="0029324D">
        <w:rPr>
          <w:noProof/>
        </w:rPr>
        <w:t>(Schwarz 1978)</w:t>
      </w:r>
      <w:r w:rsidR="0029324D">
        <w:fldChar w:fldCharType="end"/>
      </w:r>
      <w:r w:rsidR="008F007C">
        <w:t xml:space="preserve">. </w:t>
      </w:r>
      <w:r w:rsidR="000E313A">
        <w:t>The read similarity profile for each cluster was automatically evaluated for each histogram</w:t>
      </w:r>
      <w:r w:rsidR="008F007C">
        <w:t xml:space="preserve"> </w:t>
      </w:r>
      <w:r w:rsidR="000E313A">
        <w:t xml:space="preserve">to determine if the reads trend toward highly similar “young” or more divergent “older” reads, as </w:t>
      </w:r>
      <w:r w:rsidR="0058003F">
        <w:t xml:space="preserve">previously characterized </w:t>
      </w:r>
      <w:r w:rsidR="0029324D">
        <w:fldChar w:fldCharType="begin"/>
      </w:r>
      <w:r w:rsidR="0029324D">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29324D">
        <w:fldChar w:fldCharType="separate"/>
      </w:r>
      <w:r w:rsidR="0029324D">
        <w:rPr>
          <w:noProof/>
        </w:rPr>
        <w:t>(Ferreira de Carvalho et al. 2016)</w:t>
      </w:r>
      <w:r w:rsidR="0029324D">
        <w:fldChar w:fldCharType="end"/>
      </w:r>
      <w:r w:rsidR="0058003F">
        <w:t xml:space="preserve"> but</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Categories </w:t>
      </w:r>
      <w:r w:rsidR="00D407A6">
        <w:t xml:space="preserve">that </w:t>
      </w:r>
      <w:r w:rsidR="00BB0A33">
        <w:t xml:space="preserve">trend toward highly </w:t>
      </w:r>
      <w:r w:rsidR="00D407A6">
        <w:t xml:space="preserve">similar </w:t>
      </w:r>
      <w:r w:rsidR="00BB0A33">
        <w:t xml:space="preserve">reads (i.e., 1, 4, and 6) were interpreted as </w:t>
      </w:r>
      <w:r w:rsidR="00D407A6">
        <w:t>representing more recent divergences</w:t>
      </w:r>
      <w:r w:rsidR="00BB0A33">
        <w:t xml:space="preserve">, whereas categories </w:t>
      </w:r>
      <w:r w:rsidR="00D407A6">
        <w:t xml:space="preserve">with </w:t>
      </w:r>
      <w:r w:rsidR="00BB0A33">
        <w:t xml:space="preserve">lower </w:t>
      </w:r>
      <w:r w:rsidR="00D407A6">
        <w:t xml:space="preserve">identities </w:t>
      </w:r>
      <w:r w:rsidR="00BB0A33">
        <w:t>(i.e., 2, 3, 4b, and 5) were interpreted as being composed of older elements.</w:t>
      </w:r>
      <w:r w:rsidR="00AC6943">
        <w:t xml:space="preserve"> </w:t>
      </w:r>
      <w:r w:rsidR="00BB0A33" w:rsidRPr="00EA4D66">
        <w:t xml:space="preserve">As with </w:t>
      </w:r>
      <w:r w:rsidR="00D16902">
        <w:t>Ferreira de Carvalho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5E6CDC15" w:rsidR="004E5F56" w:rsidRPr="00EA4D66" w:rsidRDefault="00C908C6" w:rsidP="004E5F56">
      <w:r>
        <w:lastRenderedPageBreak/>
        <w:t xml:space="preserve">Comparison of abundance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29324D">
        <w:fldChar w:fldCharType="begin"/>
      </w:r>
      <w:r w:rsidR="0029324D">
        <w:instrText xml:space="preserve"> ADDIN EN.CITE &lt;EndNote&gt;&lt;Cite&gt;&lt;Author&gt;Wickham&lt;/Author&gt;&lt;Year&gt;2016&lt;/Year&gt;&lt;RecNum&gt;72&lt;/RecNum&gt;&lt;DisplayText&gt;(Wickham 2016)&lt;/DisplayText&gt;&lt;record&gt;&lt;rec-number&gt;72&lt;/rec-number&gt;&lt;foreign-keys&gt;&lt;key app="EN" db-id="pp52ea5zf59f5hesttlxpff4r9dawfravxwa"&gt;72&lt;/key&gt;&lt;/foreign-keys&gt;&lt;ref-type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29324D">
        <w:fldChar w:fldCharType="separate"/>
      </w:r>
      <w:r w:rsidR="0029324D">
        <w:rPr>
          <w:noProof/>
        </w:rPr>
        <w:t>(Wickham 2016)</w:t>
      </w:r>
      <w:r w:rsidR="0029324D">
        <w:fldChar w:fldCharType="end"/>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r w:rsidR="00953E24">
        <w:t>Benjamini-Hochberg</w:t>
      </w:r>
      <w:r w:rsidR="0004228B">
        <w:t xml:space="preserve"> correction</w:t>
      </w:r>
      <w:r>
        <w:t xml:space="preserve"> for multiple testing</w:t>
      </w:r>
      <w:r w:rsidR="00953E24">
        <w:t xml:space="preserve"> </w:t>
      </w:r>
      <w:r w:rsidR="0029324D">
        <w:fldChar w:fldCharType="begin"/>
      </w:r>
      <w:r w:rsidR="0029324D">
        <w:instrText xml:space="preserve"> ADDIN EN.CITE &lt;EndNote&gt;&lt;Cite&gt;&lt;Author&gt;Benjamini&lt;/Author&gt;&lt;Year&gt;2001&lt;/Year&gt;&lt;RecNum&gt;73&lt;/RecNum&gt;&lt;DisplayText&gt;(Benjamini and Yekutieli 2001)&lt;/DisplayText&gt;&lt;record&gt;&lt;rec-number&gt;73&lt;/rec-number&gt;&lt;foreign-keys&gt;&lt;key app="EN" db-id="pp52ea5zf59f5hesttlxpff4r9dawfravxwa"&gt;73&lt;/key&gt;&lt;/foreign-keys&gt;&lt;ref-type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Statistics&lt;/full-title&gt;&lt;/periodical&gt;&lt;pages&gt;1165-1188&lt;/pages&gt;&lt;volume&gt;29&lt;/volume&gt;&lt;number&gt;4&lt;/number&gt;&lt;dates&gt;&lt;year&gt;2001&lt;/year&gt;&lt;/dates&gt;&lt;publisher&gt;Institute of Mathematical Statistics&lt;/publisher&gt;&lt;isbn&gt;00905364&lt;/isbn&gt;&lt;urls&gt;&lt;related-urls&gt;&lt;url&gt;http://www.jstor.org/stable/2674075&lt;/url&gt;&lt;/related-urls&gt;&lt;/urls&gt;&lt;custom1&gt;Full publication date: Aug., 2001&lt;/custom1&gt;&lt;/record&gt;&lt;/Cite&gt;&lt;/EndNote&gt;</w:instrText>
      </w:r>
      <w:r w:rsidR="0029324D">
        <w:fldChar w:fldCharType="separate"/>
      </w:r>
      <w:r w:rsidR="0029324D">
        <w:rPr>
          <w:noProof/>
        </w:rPr>
        <w:t>(Benjamini and Yekutieli 2001)</w:t>
      </w:r>
      <w:r w:rsidR="0029324D">
        <w:fldChar w:fldCharType="end"/>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3EC1CA51" w:rsidR="0099556C" w:rsidRDefault="00BB4613" w:rsidP="0099556C">
      <w:r>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 </w:instrText>
      </w:r>
      <w:r w:rsidR="0029324D">
        <w:fldChar w:fldCharType="begin">
          <w:fldData xml:space="preserve">PEVuZE5vdGU+PENpdGU+PEF1dGhvcj5NY0tlbm5hPC9BdXRob3I+PFllYXI+MjAxMDwvWWVhcj48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</w:fldData>
        </w:fldChar>
      </w:r>
      <w:r w:rsidR="0029324D">
        <w:instrText xml:space="preserve"> ADDIN EN.CITE.DATA </w:instrText>
      </w:r>
      <w:r w:rsidR="0029324D">
        <w:fldChar w:fldCharType="end"/>
      </w:r>
      <w:r w:rsidR="0029324D">
        <w:fldChar w:fldCharType="separate"/>
      </w:r>
      <w:r w:rsidR="0029324D">
        <w:rPr>
          <w:noProof/>
        </w:rPr>
        <w:t>(Van der Auwera et al. 2002, McKenna et al. 2010, DePristo et al. 2011)</w:t>
      </w:r>
      <w:r w:rsidR="0029324D">
        <w:fldChar w:fldCharType="end"/>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29324D">
        <w:fldChar w:fldCharType="begin"/>
      </w:r>
      <w:r w:rsidR="0029324D">
        <w:instrText xml:space="preserve"> ADDIN EN.CITE &lt;EndNote&gt;&lt;Cite&gt;&lt;Author&gt;Team&lt;/Author&gt;&lt;Year&gt;2017&lt;/Year&gt;&lt;RecNum&gt;66&lt;/RecNum&gt;&lt;DisplayText&gt;(Team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9324D">
        <w:fldChar w:fldCharType="separate"/>
      </w:r>
      <w:r w:rsidR="0029324D">
        <w:rPr>
          <w:noProof/>
        </w:rPr>
        <w:t>(Team 2017)</w:t>
      </w:r>
      <w:r w:rsidR="0029324D">
        <w:fldChar w:fldCharType="end"/>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w:t>
      </w:r>
      <w:r w:rsidR="00C329D2">
        <w:t xml:space="preserve">or </w:t>
      </w:r>
      <w:r w:rsidR="004B7B8A">
        <w:t xml:space="preserve">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6"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4B9719FB" w:rsidR="00C908C6" w:rsidRDefault="00611C13" w:rsidP="001E096A">
      <w:r>
        <w:t xml:space="preserve">ABySS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(Table</w:t>
      </w:r>
      <w:r w:rsidR="001E527B">
        <w:t xml:space="preserve"> </w:t>
      </w:r>
      <w:r w:rsidR="001E527B" w:rsidRPr="00101FBC">
        <w:rPr>
          <w:color w:val="FF0000"/>
        </w:rPr>
        <w:t xml:space="preserve"> XX</w:t>
      </w:r>
      <w:r>
        <w:t xml:space="preserve"> Assembly Stats; estimated genome size for </w:t>
      </w:r>
      <w:r>
        <w:rPr>
          <w:i/>
        </w:rPr>
        <w:t xml:space="preserve">K. drynarioides </w:t>
      </w:r>
      <w:r>
        <w:t>= 590 Mb</w:t>
      </w:r>
      <w:r w:rsidR="00D70169">
        <w:t xml:space="preserve">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N50 of 176.7 kb</w:t>
      </w:r>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29324D">
        <w:fldChar w:fldCharType="begin"/>
      </w:r>
      <w:r w:rsidR="0029324D">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29324D">
        <w:fldChar w:fldCharType="separate"/>
      </w:r>
      <w:r w:rsidR="0029324D">
        <w:rPr>
          <w:noProof/>
        </w:rPr>
        <w:t>(Simão et al. 2015)</w:t>
      </w:r>
      <w:r w:rsidR="0029324D">
        <w:fldChar w:fldCharType="end"/>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 </w:instrText>
      </w:r>
      <w:r w:rsidR="0029324D">
        <w:fldChar w:fldCharType="begin">
          <w:fldData xml:space="preserve">PEVuZE5vdGU+PENpdGU+PEF1dGhvcj5QYXRlcnNvbjwvQXV0aG9yPjxZZWFyPjIwMTI8L1llYXI+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</w:fldData>
        </w:fldChar>
      </w:r>
      <w:r w:rsidR="0029324D">
        <w:instrText xml:space="preserve"> ADDIN EN.CITE.DATA </w:instrText>
      </w:r>
      <w:r w:rsidR="0029324D">
        <w:fldChar w:fldCharType="end"/>
      </w:r>
      <w:r w:rsidR="0029324D">
        <w:fldChar w:fldCharType="separate"/>
      </w:r>
      <w:r w:rsidR="0029324D">
        <w:rPr>
          <w:noProof/>
        </w:rPr>
        <w:t>(Paterson et al. 2012)</w:t>
      </w:r>
      <w:r w:rsidR="0029324D">
        <w:fldChar w:fldCharType="end"/>
      </w:r>
      <w:r w:rsidR="00821327">
        <w:t xml:space="preserve">, which has 37,505 predicted protein-coding genes. </w:t>
      </w:r>
    </w:p>
    <w:p w14:paraId="71B23C55" w14:textId="5CAD7155"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(Ramaraj, unpublished). The preliminary version of the </w:t>
      </w:r>
      <w:r>
        <w:rPr>
          <w:i/>
        </w:rPr>
        <w:t xml:space="preserve">G. kirkii </w:t>
      </w:r>
      <w:r>
        <w:t>genome</w:t>
      </w:r>
      <w:r w:rsidR="00BD15B3">
        <w:t xml:space="preserve"> used here</w:t>
      </w:r>
      <w:r w:rsidR="007E4BBC">
        <w:t xml:space="preserve"> has greater contiguity than </w:t>
      </w:r>
      <w:r w:rsidR="00BD15B3">
        <w:rPr>
          <w:i/>
        </w:rPr>
        <w:t>K. drynarioides</w:t>
      </w:r>
      <w:r w:rsidR="00BD15B3">
        <w:t>, i.e., an N50</w:t>
      </w:r>
      <w:r>
        <w:t xml:space="preserve"> </w:t>
      </w:r>
      <w:r w:rsidR="00BD15B3">
        <w:t>of 616 kb and a</w:t>
      </w:r>
      <w:r w:rsidR="007E4BBC">
        <w:t xml:space="preserve"> total contig length of ~530 Mb; however,</w:t>
      </w:r>
      <w:r w:rsidR="00BD15B3">
        <w:t xml:space="preserve">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4BC140C4" w:rsidR="009F4E29" w:rsidRDefault="009F4E29" w:rsidP="001E096A">
      <w:r>
        <w:lastRenderedPageBreak/>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 xml:space="preserve">nearly </w:t>
      </w:r>
      <w:commentRangeStart w:id="4"/>
      <w:r w:rsidR="00E94846">
        <w:t>8,000 additional gene models in th</w:t>
      </w:r>
      <w:r w:rsidR="00D67112">
        <w:t>e</w:t>
      </w:r>
      <w:r w:rsidR="00E94846">
        <w:t xml:space="preserve"> </w:t>
      </w:r>
      <w:r w:rsidR="00D67112">
        <w:rPr>
          <w:i/>
        </w:rPr>
        <w:t xml:space="preserve">G. raimondii </w:t>
      </w:r>
      <w:r w:rsidR="00E94846">
        <w:t>genome</w:t>
      </w:r>
      <w:commentRangeEnd w:id="4"/>
      <w:r w:rsidR="00A119F6">
        <w:rPr>
          <w:rStyle w:val="CommentReference"/>
        </w:rPr>
        <w:commentReference w:id="4"/>
      </w:r>
      <w:r w:rsidR="00E94846">
        <w:t xml:space="preserv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dS </w:t>
      </w:r>
      <w:r w:rsidR="00E94846">
        <w:t>&gt;</w:t>
      </w:r>
      <w:r w:rsidR="00713285">
        <w:t xml:space="preserve"> 0.6</w:t>
      </w:r>
      <w:r w:rsidR="00E94846">
        <w:t xml:space="preserve"> </w:t>
      </w:r>
      <w:r w:rsidR="005B4525">
        <w:t>(</w:t>
      </w:r>
      <w:r w:rsidR="00E94846">
        <w:t xml:space="preserve">i.e., </w:t>
      </w:r>
      <w:r w:rsidR="005B4525">
        <w:t xml:space="preserve">the </w:t>
      </w:r>
      <w:r w:rsidR="00150F93">
        <w:t>upper-estimate of the</w:t>
      </w:r>
      <w:r w:rsidR="005B4525">
        <w:t xml:space="preserve"> dS between </w:t>
      </w:r>
      <w:r w:rsidR="005B4525" w:rsidRPr="00713285">
        <w:rPr>
          <w:i/>
        </w:rPr>
        <w:t>G. raimondii</w:t>
      </w:r>
      <w:r w:rsidR="005B4525">
        <w:t xml:space="preserve"> and </w:t>
      </w:r>
      <w:r w:rsidR="00E94846">
        <w:rPr>
          <w:i/>
        </w:rPr>
        <w:t>T. ca</w:t>
      </w:r>
      <w:r w:rsidR="005B4525" w:rsidRPr="00713285">
        <w:rPr>
          <w:i/>
        </w:rPr>
        <w:t>cao</w:t>
      </w:r>
      <w:r w:rsidR="0058003F">
        <w:t>, see methods</w:t>
      </w:r>
      <w:r w:rsidR="005B4525">
        <w:t>)</w:t>
      </w:r>
      <w:r w:rsidR="00F47DA9">
        <w:t xml:space="preserve">. The median dS value for </w:t>
      </w:r>
      <w:r w:rsidR="00F47DA9" w:rsidRPr="00713285">
        <w:rPr>
          <w:i/>
        </w:rPr>
        <w:t>G. kirkii</w:t>
      </w:r>
      <w:r w:rsidR="00F47DA9">
        <w:t xml:space="preserve"> vs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vs </w:t>
      </w:r>
      <w:r w:rsidR="006134EC" w:rsidRPr="00713285">
        <w:rPr>
          <w:i/>
        </w:rPr>
        <w:t>K. drynario</w:t>
      </w:r>
      <w:r w:rsidR="002704A2">
        <w:rPr>
          <w:i/>
        </w:rPr>
        <w:t>i</w:t>
      </w:r>
      <w:r w:rsidR="006134EC" w:rsidRPr="00713285">
        <w:rPr>
          <w:i/>
        </w:rPr>
        <w:t>des</w:t>
      </w:r>
      <w:r w:rsidR="006134EC">
        <w:t xml:space="preserve"> </w:t>
      </w:r>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w:t>
      </w:r>
      <w:r w:rsidR="00D07B1E">
        <w:t>.</w:t>
      </w:r>
      <w:r w:rsidR="006134EC">
        <w:t xml:space="preserve"> </w:t>
      </w:r>
      <w:r w:rsidR="003C06EE">
        <w:t xml:space="preserve">The </w:t>
      </w:r>
      <w:r w:rsidR="00634E5B">
        <w:t>median</w:t>
      </w:r>
      <w:r w:rsidR="003C06EE">
        <w:t xml:space="preserve"> dN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vs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21FF023E" w14:textId="77777777" w:rsidR="007A6E95" w:rsidRDefault="007A6E95" w:rsidP="001E096A"/>
    <w:p w14:paraId="4F05D3B9" w14:textId="2D9839D3" w:rsidR="007A6E95" w:rsidRDefault="007A6E95" w:rsidP="001E096A">
      <w:pPr>
        <w:rPr>
          <w:i/>
        </w:rPr>
      </w:pPr>
      <w:r>
        <w:rPr>
          <w:i/>
        </w:rPr>
        <w:t xml:space="preserve">Divergence Time within Malvaceae </w:t>
      </w:r>
    </w:p>
    <w:p w14:paraId="46FB7814" w14:textId="43E650EE" w:rsidR="00AA671B" w:rsidRDefault="007A6E95" w:rsidP="00CE358F">
      <w:r>
        <w:t xml:space="preserve">Clustering of </w:t>
      </w:r>
      <w:r w:rsidRPr="0058003F">
        <w:rPr>
          <w:i/>
        </w:rPr>
        <w:t>T. cacao</w:t>
      </w:r>
      <w:r>
        <w:t xml:space="preserve"> and</w:t>
      </w:r>
      <w:r w:rsidR="007D17C2">
        <w:t xml:space="preserve"> </w:t>
      </w:r>
      <w:r w:rsidR="007D17C2" w:rsidRPr="0058003F">
        <w:rPr>
          <w:i/>
        </w:rPr>
        <w:t>G. raimondii</w:t>
      </w:r>
      <w:r w:rsidR="007D17C2">
        <w:t xml:space="preserve"> </w:t>
      </w:r>
      <w:r w:rsidR="00A119F6">
        <w:t xml:space="preserve">gene models </w:t>
      </w:r>
      <w:r w:rsidR="007D17C2">
        <w:t>resulted in 13,643</w:t>
      </w:r>
      <w:r>
        <w:t xml:space="preserve"> single c</w:t>
      </w:r>
      <w:r w:rsidR="00A379D3">
        <w:t>o</w:t>
      </w:r>
      <w:r w:rsidR="007D17C2">
        <w:t>py orthologs with a dS value below our threshold (to eliminate saturated synonymous sites</w:t>
      </w:r>
      <w:r w:rsidR="00A119F6">
        <w:t xml:space="preserve"> and likely paralogs</w:t>
      </w:r>
      <w:r w:rsidR="007D17C2">
        <w:t>)</w:t>
      </w:r>
      <w:r w:rsidR="001646A8">
        <w:t>. The median of the resultant</w:t>
      </w:r>
      <w:r>
        <w:t xml:space="preserve"> dS distribution (Figure MalvaceaeDivergence) was </w:t>
      </w:r>
      <w:r w:rsidR="00A379D3">
        <w:t xml:space="preserve">0.4332, which </w:t>
      </w:r>
      <w:r w:rsidR="001646A8">
        <w:t>predicts</w:t>
      </w:r>
      <w:r w:rsidR="00A379D3">
        <w:t xml:space="preserve"> a synonymous substitution rate (r) of 3.61x10</w:t>
      </w:r>
      <w:r w:rsidR="00A379D3" w:rsidRPr="00A379D3">
        <w:rPr>
          <w:vertAlign w:val="superscript"/>
        </w:rPr>
        <w:t>-9</w:t>
      </w:r>
      <w:r w:rsidR="00A379D3">
        <w:t xml:space="preserve"> synonymous substitutions x synonymous site</w:t>
      </w:r>
      <w:r w:rsidR="00A379D3" w:rsidRPr="00A379D3">
        <w:rPr>
          <w:vertAlign w:val="superscript"/>
        </w:rPr>
        <w:t>-1</w:t>
      </w:r>
      <w:r w:rsidR="00A379D3">
        <w:t xml:space="preserve"> x year</w:t>
      </w:r>
      <w:r w:rsidR="00A379D3" w:rsidRPr="00A379D3">
        <w:rPr>
          <w:vertAlign w:val="superscript"/>
        </w:rPr>
        <w:t>-1</w:t>
      </w:r>
      <w:r w:rsidR="000E25A3">
        <w:t>, similar to that reported recently for 42 genes (De La Torre et al., 2017)</w:t>
      </w:r>
      <w:r w:rsidR="00A379D3">
        <w:t xml:space="preserve">. </w:t>
      </w:r>
      <w:r w:rsidR="001646A8">
        <w:t>Using this evolutionary rate</w:t>
      </w:r>
      <w:r w:rsidR="000E25A3">
        <w:t>,</w:t>
      </w:r>
      <w:r w:rsidR="001646A8">
        <w:t xml:space="preserve"> </w:t>
      </w:r>
      <w:r w:rsidR="000E25A3">
        <w:t xml:space="preserve">we </w:t>
      </w:r>
      <w:r w:rsidR="001646A8">
        <w:t xml:space="preserve">estimate that </w:t>
      </w:r>
      <w:r w:rsidR="001646A8" w:rsidRPr="00AA7BE3">
        <w:rPr>
          <w:i/>
        </w:rPr>
        <w:t>Gossypium</w:t>
      </w:r>
      <w:r w:rsidR="001646A8">
        <w:t xml:space="preserve"> diverged from the </w:t>
      </w:r>
      <w:r w:rsidR="001646A8" w:rsidRPr="00FC627A">
        <w:rPr>
          <w:i/>
        </w:rPr>
        <w:t>Kokia</w:t>
      </w:r>
      <w:r w:rsidR="001646A8">
        <w:t xml:space="preserve"> and </w:t>
      </w:r>
      <w:r w:rsidR="001646A8" w:rsidRPr="00FC627A">
        <w:rPr>
          <w:i/>
        </w:rPr>
        <w:t>Gossypioides</w:t>
      </w:r>
      <w:r w:rsidR="001646A8">
        <w:t xml:space="preserve"> lineage between 10.29 and 11.22 MYA, and </w:t>
      </w:r>
      <w:r w:rsidR="000E25A3">
        <w:t xml:space="preserve">that </w:t>
      </w:r>
      <w:r w:rsidR="001646A8">
        <w:t xml:space="preserve">the sister genera </w:t>
      </w:r>
      <w:r w:rsidR="001646A8" w:rsidRPr="00D53B92">
        <w:rPr>
          <w:i/>
        </w:rPr>
        <w:t>Kokia</w:t>
      </w:r>
      <w:r w:rsidR="001646A8">
        <w:t xml:space="preserve"> and </w:t>
      </w:r>
      <w:r w:rsidR="001646A8" w:rsidRPr="00FC627A">
        <w:rPr>
          <w:i/>
        </w:rPr>
        <w:t>Gossypioides</w:t>
      </w:r>
      <w:r w:rsidR="001646A8">
        <w:t xml:space="preserve"> diverged from each other approximately 5.30 MYA. </w:t>
      </w:r>
    </w:p>
    <w:p w14:paraId="5D2B1A42" w14:textId="77777777" w:rsidR="001646A8" w:rsidRDefault="001646A8"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686EF4A4"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r w:rsidR="007E4BBC">
        <w:t>copy number alterations</w:t>
      </w:r>
      <w:r w:rsidR="009E0ABD">
        <w:t xml:space="preserve"> in </w:t>
      </w:r>
      <w:r w:rsidR="009E0ABD" w:rsidRPr="00564474">
        <w:rPr>
          <w:i/>
        </w:rPr>
        <w:t>G. kirkii</w:t>
      </w:r>
      <w:r>
        <w:t xml:space="preserve"> and </w:t>
      </w:r>
      <w:r w:rsidR="007E07B8">
        <w:t>2</w:t>
      </w:r>
      <w:r w:rsidR="00FC627A">
        <w:t>,</w:t>
      </w:r>
      <w:r w:rsidR="007E07B8">
        <w:t xml:space="preserve">424 </w:t>
      </w:r>
      <w:r w:rsidR="000E0CD8">
        <w:t xml:space="preserve">candidates </w:t>
      </w:r>
      <w:r w:rsidR="007E07B8">
        <w:t xml:space="preserve">in </w:t>
      </w:r>
      <w:r w:rsidR="007E07B8" w:rsidRPr="00564474">
        <w:rPr>
          <w:i/>
        </w:rPr>
        <w:t>K. drynarioides</w:t>
      </w:r>
      <w:r w:rsidR="007E07B8">
        <w:t xml:space="preserve">. The remaining </w:t>
      </w:r>
      <w:commentRangeStart w:id="5"/>
      <w:r>
        <w:t xml:space="preserve">3,718 </w:t>
      </w:r>
      <w:r w:rsidR="007E07B8">
        <w:t>groups</w:t>
      </w:r>
      <w:r w:rsidR="000E0CD8">
        <w:t xml:space="preserve"> were excluded</w:t>
      </w:r>
      <w:commentRangeEnd w:id="5"/>
      <w:r w:rsidR="00CE4B20">
        <w:rPr>
          <w:rStyle w:val="CommentReference"/>
        </w:rPr>
        <w:commentReference w:id="5"/>
      </w:r>
      <w:r w:rsidR="000E0CD8">
        <w:t xml:space="preserve">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r>
        <w:t>.</w:t>
      </w:r>
      <w:r w:rsidR="00564474">
        <w:t xml:space="preserve"> </w:t>
      </w:r>
    </w:p>
    <w:p w14:paraId="037299D9" w14:textId="203A071D"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CNV_table).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Table CNV_table</w:t>
      </w:r>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CNV_table). Interestingly, the number of</w:t>
      </w:r>
      <w:r w:rsidR="007E4BBC">
        <w:t xml:space="preserve"> groups where</w:t>
      </w:r>
      <w:r w:rsidR="00D87FFA">
        <w:t xml:space="preserve"> genes </w:t>
      </w:r>
      <w:r w:rsidR="007E4BBC">
        <w:t xml:space="preserve">were </w:t>
      </w:r>
      <w:r w:rsidR="00D87FFA">
        <w:t xml:space="preserve">gained in </w:t>
      </w:r>
      <w:r w:rsidR="00D87FFA">
        <w:lastRenderedPageBreak/>
        <w:t xml:space="preserve">duplicate for </w:t>
      </w:r>
      <w:r w:rsidR="00D87FFA" w:rsidRPr="00860B13">
        <w:rPr>
          <w:i/>
        </w:rPr>
        <w:t>K. drynarioides</w:t>
      </w:r>
      <w:r w:rsidR="00D87FFA">
        <w:t xml:space="preserve"> (</w:t>
      </w:r>
      <w:r w:rsidR="007E4BBC">
        <w:t xml:space="preserve">i.e., </w:t>
      </w:r>
      <w:r w:rsidR="00D87FFA">
        <w:t xml:space="preserve">two genes gained in the same orthologous group) was </w:t>
      </w:r>
      <w:r w:rsidR="007E4BBC">
        <w:t xml:space="preserve">nearly </w:t>
      </w:r>
      <w:r w:rsidR="00186945">
        <w:t xml:space="preserve">as high as </w:t>
      </w:r>
      <w:r w:rsidR="007E4BBC">
        <w:t>the number</w:t>
      </w:r>
      <w:r w:rsidR="00186945">
        <w:t xml:space="preserve"> where only </w:t>
      </w:r>
      <w:r w:rsidR="00D87FFA">
        <w:t>one copy</w:t>
      </w:r>
      <w:r w:rsidR="00186945">
        <w:t xml:space="preserve"> was gained</w:t>
      </w:r>
      <w:r w:rsidR="00D87FFA">
        <w:t xml:space="preserve"> (200 vs 260</w:t>
      </w:r>
      <w:r w:rsidR="006075C9">
        <w:t xml:space="preserve"> groups</w:t>
      </w:r>
      <w:r w:rsidR="00D87FFA">
        <w:t xml:space="preserve">, </w:t>
      </w:r>
      <w:commentRangeStart w:id="6"/>
      <w:r w:rsidR="00D87FFA">
        <w:t>respectively</w:t>
      </w:r>
      <w:commentRangeEnd w:id="6"/>
      <w:r w:rsidR="00CE4B20">
        <w:rPr>
          <w:rStyle w:val="CommentReference"/>
        </w:rPr>
        <w:commentReference w:id="6"/>
      </w:r>
      <w:r w:rsidR="006C2425">
        <w:t>).</w:t>
      </w:r>
    </w:p>
    <w:p w14:paraId="58A01E28" w14:textId="6D2F98E2" w:rsidR="005C5E71"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w:t>
      </w:r>
      <w:r w:rsidR="00186945">
        <w:t xml:space="preserve">the </w:t>
      </w:r>
      <w:r w:rsidR="00B07CEC">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t>
      </w:r>
      <w:r w:rsidR="007E4BBC">
        <w:t>1 - 6</w:t>
      </w:r>
      <w:r w:rsidR="00B07CEC">
        <w:t xml:space="preserve"> %) were recovered from the gene-masked genome sequence</w:t>
      </w:r>
      <w:r w:rsidR="00BF58DD">
        <w:t>s</w:t>
      </w:r>
      <w:r w:rsidR="00B07CEC">
        <w:t xml:space="preserve"> (see methods), and in most cases, the predicted protein sequence was non-viable (</w:t>
      </w:r>
      <w:r w:rsidR="00C620A0">
        <w:t>Table CNV_recovered</w:t>
      </w:r>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models</w:t>
      </w:r>
      <w:r w:rsidR="00186945">
        <w:t>.</w:t>
      </w:r>
      <w:r w:rsidR="00BF58DD">
        <w:t xml:space="preserve">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w:t>
      </w:r>
      <w:r w:rsidR="00186945">
        <w:t>indicating</w:t>
      </w:r>
      <w:r w:rsidR="00B36A22">
        <w:t xml:space="preserve"> either missed annotations or deleted genes whose basic sequence remains detectable by the alignment methods used here (i.e., recent deletions).</w:t>
      </w:r>
      <w:r w:rsidR="007E4BBC">
        <w:t xml:space="preserve"> Even if these were all overlooked gene annotations, the number of losses in both species would greatly exceed the number of gains (by about 3-5x); however, the rate of gene loss would become approximately similar (1,156 and 944 losses in </w:t>
      </w:r>
      <w:r w:rsidR="007E4BBC">
        <w:rPr>
          <w:i/>
        </w:rPr>
        <w:t xml:space="preserve">G. kirkii </w:t>
      </w:r>
      <w:r w:rsidR="007E4BBC">
        <w:t xml:space="preserve">and </w:t>
      </w:r>
      <w:r w:rsidR="007E4BBC">
        <w:rPr>
          <w:i/>
        </w:rPr>
        <w:t>K. drynarioides</w:t>
      </w:r>
      <w:r w:rsidR="007E4BBC">
        <w:t>, respectively).</w:t>
      </w:r>
    </w:p>
    <w:p w14:paraId="5608FC87" w14:textId="77777777" w:rsidR="006C2425" w:rsidRPr="007E4BBC" w:rsidRDefault="006C2425" w:rsidP="00EB39D9"/>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24F2F3C6"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29324D">
        <w:fldChar w:fldCharType="begin"/>
      </w:r>
      <w:r w:rsidR="0029324D">
        <w:instrText xml:space="preserve"> ADDIN EN.CITE &lt;EndNote&gt;&lt;Cite&gt;&lt;Author&gt;Renny-Byfield&lt;/Author&gt;&lt;Year&gt;2016&lt;/Year&gt;&lt;RecNum&gt;74&lt;/RecNum&gt;&lt;DisplayText&gt;(Renny-Byfield et al. 2016)&lt;/DisplayText&gt;&lt;record&gt;&lt;rec-number&gt;74&lt;/rec-number&gt;&lt;foreign-keys&gt;&lt;key app="EN" db-id="pp52ea5zf59f5hesttlxpff4r9dawfravxwa"&gt;74&lt;/key&gt;&lt;/foreign-keys&gt;&lt;ref-type name="Journal Article"&gt;17&lt;/ref-type&gt;&lt;contributors&gt;&lt;authors&gt;&lt;author&gt;Renny-Byfield, Simon&lt;/author&gt;&lt;author&gt;Page, Justin T.&lt;/author&gt;&lt;author&gt;Udall, Joshua A.&lt;/author&gt;&lt;author&gt;Sanders, William S.&lt;/author&gt;&lt;author&gt;Peterson, Daniel G.&lt;/author&gt;&lt;author&gt;Arick, I. I. Mark A.&lt;/author&gt;&lt;author&gt;Grover, Corrinne E.&lt;/author&gt;&lt;author&gt;Wendel, Jonathan F.&lt;/author&gt;&lt;/authors&gt;&lt;/contributors&gt;&lt;titles&gt;&lt;title&gt;Independent Domestication of Two Old World Cotton Species&lt;/title&gt;&lt;secondary-title&gt;Genome Biology and Evolution&lt;/secondary-title&gt;&lt;/titles&gt;&lt;periodical&gt;&lt;full-title&gt;Genome Biol Evol&lt;/full-title&gt;&lt;abbr-1&gt;Genome biology and evolution&lt;/abbr-1&gt;&lt;/periodical&gt;&lt;pages&gt;1940-1947&lt;/pages&gt;&lt;volume&gt;8&lt;/volume&gt;&lt;number&gt;6&lt;/number&gt;&lt;dates&gt;&lt;year&gt;2016&lt;/year&gt;&lt;/dates&gt;&lt;urls&gt;&lt;related-urls&gt;&lt;url&gt;http://dx.doi.org/10.1093/gbe/evw129&lt;/url&gt;&lt;/related-urls&gt;&lt;/urls&gt;&lt;electronic-resource-num&gt;10.1093/gbe/evw129&lt;/electronic-resource-num&gt;&lt;/record&gt;&lt;/Cite&gt;&lt;/EndNote&gt;</w:instrText>
      </w:r>
      <w:r w:rsidR="0029324D">
        <w:fldChar w:fldCharType="separate"/>
      </w:r>
      <w:r w:rsidR="0029324D">
        <w:rPr>
          <w:noProof/>
        </w:rPr>
        <w:t>(Renny-Byfield et al. 2016)</w:t>
      </w:r>
      <w:r w:rsidR="0029324D">
        <w:fldChar w:fldCharType="end"/>
      </w:r>
      <w:r>
        <w:t xml:space="preserve">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RepeatExplorer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to confirm that this represents a reasonable partitioning of the data set</w:t>
      </w:r>
      <w:r w:rsidR="00A234E6">
        <w:t xml:space="preserve">, i.e., most of the input data was represented in the analyzed clusters </w:t>
      </w:r>
      <w:r w:rsidR="0090141E">
        <w:t>(cotton_cutoff.png).</w:t>
      </w:r>
      <w:r w:rsidR="009B27AB">
        <w:t xml:space="preserve">  </w:t>
      </w:r>
    </w:p>
    <w:p w14:paraId="47488471" w14:textId="1E413D6A"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vs 110.3 Mb</w:t>
      </w:r>
      <w:r w:rsidR="006A69DB">
        <w:t>, respectively</w:t>
      </w:r>
      <w:r w:rsidR="00EE3B50">
        <w:t>)</w:t>
      </w:r>
      <w:r>
        <w:t xml:space="preserve">, although this </w:t>
      </w:r>
      <w:r w:rsidR="009C6A08">
        <w:t xml:space="preserve">difference is not </w:t>
      </w:r>
      <w:r>
        <w:t>statistical</w:t>
      </w:r>
      <w:r w:rsidR="009C6A08">
        <w:t>ly</w:t>
      </w:r>
      <w:r>
        <w:t xml:space="preserve"> </w:t>
      </w:r>
      <w:r w:rsidR="009C6A08">
        <w:t>significant</w:t>
      </w:r>
      <w:r w:rsidR="00A234E6">
        <w:t xml:space="preserve"> (</w:t>
      </w:r>
      <w:r w:rsidR="00A234E6">
        <w:rPr>
          <w:rFonts w:cstheme="minorHAnsi"/>
        </w:rPr>
        <w:t>χ</w:t>
      </w:r>
      <w:r w:rsidR="00A234E6" w:rsidRPr="00A234E6">
        <w:rPr>
          <w:vertAlign w:val="superscript"/>
        </w:rPr>
        <w:t>2</w:t>
      </w:r>
      <w:r w:rsidR="00A234E6">
        <w:t xml:space="preserve"> p &gt; 0.95)</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335FB630"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 xml:space="preserve">considered the possibility that while the overall repetitive profiles may not be significantly different, individual clusters may be. Toward this end, we conducted a </w:t>
      </w:r>
      <w:r w:rsidR="00A234E6">
        <w:rPr>
          <w:rFonts w:cstheme="minorHAnsi"/>
        </w:rPr>
        <w:t>χ</w:t>
      </w:r>
      <w:r w:rsidR="00B23847" w:rsidRPr="00B23847">
        <w:rPr>
          <w:vertAlign w:val="superscript"/>
        </w:rPr>
        <w:t>2</w:t>
      </w:r>
      <w:r w:rsidR="00B23847">
        <w:t xml:space="preserve"> test of </w:t>
      </w:r>
      <w:r w:rsidR="00B23847">
        <w:lastRenderedPageBreak/>
        <w:t xml:space="preserve">independence for each cluster and applied a Benjamini-Hochberg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Carvalho </w:t>
      </w:r>
      <w:r w:rsidR="00680902">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(202</w:t>
      </w:r>
      <w:r w:rsidR="008B77A0">
        <w:t xml:space="preserve"> “older”</w:t>
      </w:r>
      <w:r w:rsidR="0051282F">
        <w:t xml:space="preserve"> versus 72 “young”);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463FD084"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Figure Amounts</w:t>
      </w:r>
      <w:r w:rsidR="00934339">
        <w:t xml:space="preserve">; </w:t>
      </w:r>
      <w:r w:rsidR="0029324D">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 </w:instrText>
      </w:r>
      <w:r w:rsidR="00113FDF">
        <w:fldChar w:fldCharType="begin">
          <w:fldData xml:space="preserve">PEVuZE5vdGU+PENpdGU+PEF1dGhvcj5MZWU8L0F1dGhvcj48WWVhcj4yMDE0PC9ZZWFyPjxSZWNO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</w:fldData>
        </w:fldChar>
      </w:r>
      <w:r w:rsidR="00113FDF">
        <w:instrText xml:space="preserve"> ADDIN EN.CITE.DATA </w:instrText>
      </w:r>
      <w:r w:rsidR="00113FDF">
        <w:fldChar w:fldCharType="end"/>
      </w:r>
      <w:r w:rsidR="0029324D">
        <w:fldChar w:fldCharType="separate"/>
      </w:r>
      <w:r w:rsidR="0029324D">
        <w:rPr>
          <w:noProof/>
        </w:rPr>
        <w:t>(Hawkins et al. 2006, Baucom et al. 2009, Schnable et al. 2009, Tian et al. 2009, Lee and Kim 2014)</w:t>
      </w:r>
      <w:r w:rsidR="0029324D">
        <w:fldChar w:fldCharType="end"/>
      </w:r>
      <w:r w:rsidR="005A0A86">
        <w:t>{Paterson, 2009 #137</w:t>
      </w:r>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repeats and </w:t>
      </w:r>
      <w:r w:rsidR="00AC24BA">
        <w:t xml:space="preserve">in </w:t>
      </w:r>
      <w:r w:rsidR="0051282F">
        <w:t>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w:t>
      </w:r>
      <w:r w:rsidR="00522D49">
        <w:rPr>
          <w:color w:val="000000" w:themeColor="text1"/>
        </w:rPr>
        <w:t xml:space="preserve">for </w:t>
      </w:r>
      <w:r w:rsidR="0051282F" w:rsidRPr="004670DC">
        <w:rPr>
          <w:color w:val="000000" w:themeColor="text1"/>
        </w:rPr>
        <w:t xml:space="preserve">the </w:t>
      </w:r>
      <w:r w:rsidR="0051282F">
        <w:t>predicted non-LTR retro</w:t>
      </w:r>
      <w:r w:rsidR="004670DC">
        <w:t>trans</w:t>
      </w:r>
      <w:r w:rsidR="0051282F">
        <w:t>poson</w:t>
      </w:r>
      <w:r w:rsidR="00263B03">
        <w:t xml:space="preserve"> category</w:t>
      </w:r>
      <w:r w:rsidR="0051282F">
        <w:t>, in which these two species had comparable or slightly greater occupation as the cotton species, which possess 2-3x larger genomes</w:t>
      </w:r>
      <w:r w:rsidR="0008561B">
        <w:t xml:space="preserve"> (Figure </w:t>
      </w:r>
      <w:r w:rsidR="00A273FC">
        <w:t>Amounts</w:t>
      </w:r>
      <w:r w:rsidR="0008561B">
        <w:t>)</w:t>
      </w:r>
      <w:r w:rsidR="0051282F">
        <w:t xml:space="preserve">. </w:t>
      </w:r>
      <w:r w:rsidR="00961765">
        <w:t>This difference is due to the sole</w:t>
      </w:r>
      <w:r w:rsidR="0051282F">
        <w:t xml:space="preserve"> retroposon cluster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r w:rsidR="00263B03">
        <w:t xml:space="preserve">these </w:t>
      </w:r>
      <w:r w:rsidR="00961765">
        <w:t xml:space="preserve">species. Furthermore, the cluster shows differential abundance between the two species, suggesting </w:t>
      </w:r>
      <w:r w:rsidR="007B33BF">
        <w:t>either that</w:t>
      </w:r>
      <w:r w:rsidR="00961765">
        <w:t xml:space="preserve"> the proliferation began prior to species divergence and continued </w:t>
      </w:r>
      <w:r w:rsidR="00BD132F">
        <w:t>differentially</w:t>
      </w:r>
      <w:r w:rsidR="00961765">
        <w:t xml:space="preserve"> afterwards, or </w:t>
      </w:r>
      <w:r w:rsidR="00BD132F">
        <w:t xml:space="preserve">that </w:t>
      </w:r>
      <w:r w:rsidR="00961765">
        <w:t>the two lineages experienced similar releases from repression for this element, although again to varying degrees. The other differentially abundant clusters were largely annotated as putative gypsy elements (</w:t>
      </w:r>
      <w:r w:rsidR="00254877">
        <w:t>61.8</w:t>
      </w:r>
      <w:r w:rsidR="00961765">
        <w:t xml:space="preserve"> %).</w:t>
      </w:r>
    </w:p>
    <w:p w14:paraId="58016D6B" w14:textId="31EA6B8F"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(Figure_grid.anc.png),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 xml:space="preserve">differentially abundant clusters (Figure_grid.anc.png;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w:t>
      </w:r>
      <w:r w:rsidR="0079791F">
        <w:lastRenderedPageBreak/>
        <w:t>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45BFFC08" w:rsidR="00BA2CAA" w:rsidRPr="00412C2F" w:rsidRDefault="00BA2CAA" w:rsidP="00A06560">
      <w:r>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r w:rsidR="00F625FA">
        <w:t xml:space="preserve"> (0.03% of genome size)</w:t>
      </w:r>
      <w:r w:rsidR="00412C2F">
        <w:t xml:space="preserve">. </w:t>
      </w:r>
      <w:r w:rsidR="00B32909">
        <w:t>The distribution of insertions and deletions across each chromosome was roughly even for both taxa, with up to a two-fold difference in indel number across chromosomes</w:t>
      </w:r>
      <w:r w:rsidR="00772F9D">
        <w:t xml:space="preserve"> (Figure_circos.png)</w:t>
      </w:r>
      <w:r w:rsidR="00B32909">
        <w:t>.</w:t>
      </w:r>
    </w:p>
    <w:p w14:paraId="6008B986" w14:textId="10ED0D79" w:rsidR="009B49B6" w:rsidRDefault="009B49B6" w:rsidP="001E096A"/>
    <w:p w14:paraId="633CFAD7" w14:textId="2AB9B359" w:rsidR="002B7AAF" w:rsidRDefault="002B7AAF" w:rsidP="001E096A">
      <w:pPr>
        <w:rPr>
          <w:b/>
        </w:rPr>
      </w:pPr>
      <w:r w:rsidRPr="00EA4D66">
        <w:rPr>
          <w:b/>
        </w:rPr>
        <w:t>Discussion</w:t>
      </w:r>
    </w:p>
    <w:p w14:paraId="0F2EAB94" w14:textId="4FDD16AF"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w:t>
      </w:r>
      <w:r w:rsidR="00882596">
        <w:t>many</w:t>
      </w:r>
      <w:r w:rsidR="006534FA">
        <w:t xml:space="preserve"> subsequent </w:t>
      </w:r>
      <w:r>
        <w:t>evolutionary biologists.</w:t>
      </w:r>
      <w:r w:rsidR="007314BA">
        <w:t xml:space="preserve"> </w:t>
      </w:r>
      <w:r w:rsidR="006534FA">
        <w:t xml:space="preserve">Because of the small population sizes associated with </w:t>
      </w:r>
      <w:r w:rsidR="00882596">
        <w:t xml:space="preserve">dispersal-mediated </w:t>
      </w:r>
      <w:r w:rsidR="006534FA">
        <w:t xml:space="preserve">genetic bottlenecks, islands serve as natural laboratories to study the effects of isolation and drift on character evolution, including, as we show here, on genome structure and features. </w:t>
      </w:r>
      <w:r w:rsidR="007314BA">
        <w:t xml:space="preserve">The tribe </w:t>
      </w:r>
      <w:r w:rsidR="007314BA">
        <w:rPr>
          <w:i/>
        </w:rPr>
        <w:t>Gossypieae</w:t>
      </w:r>
      <w:r w:rsidR="007314BA">
        <w:t xml:space="preserve"> is characterized by </w:t>
      </w:r>
      <w:r w:rsidR="006534FA">
        <w:t xml:space="preserve">multiple </w:t>
      </w:r>
      <w:r w:rsidR="006446F7">
        <w:t xml:space="preserve">long-range </w:t>
      </w:r>
      <w:r w:rsidR="007314BA">
        <w:t>dispersals</w:t>
      </w:r>
      <w:r w:rsidR="006654CA">
        <w:t>, ultimately</w:t>
      </w:r>
      <w:r w:rsidR="007314BA">
        <w:t xml:space="preserve"> achiev</w:t>
      </w:r>
      <w:r w:rsidR="006654CA">
        <w:t>ing</w:t>
      </w:r>
      <w:r w:rsidR="007314BA">
        <w:t xml:space="preserve"> </w:t>
      </w:r>
      <w:r w:rsidR="006534FA">
        <w:t xml:space="preserve">an aggregate geographic </w:t>
      </w:r>
      <w:r w:rsidR="007314BA">
        <w:t xml:space="preserve">distribution </w:t>
      </w:r>
      <w:r w:rsidR="006534FA">
        <w:t xml:space="preserve">that encompasses </w:t>
      </w:r>
      <w:r w:rsidR="007314BA">
        <w:t>tropical and subtropical</w:t>
      </w:r>
      <w:r w:rsidR="006534FA">
        <w:t xml:space="preserve"> regions </w:t>
      </w:r>
      <w:r w:rsidR="0058003F">
        <w:t>worldwide</w:t>
      </w:r>
      <w:r w:rsidR="006534FA">
        <w:t>.</w:t>
      </w:r>
      <w:r w:rsidR="007314BA">
        <w:t xml:space="preserve"> </w:t>
      </w:r>
      <w:r w:rsidR="006534FA">
        <w:t>With the exception of the type genus</w:t>
      </w:r>
      <w:r w:rsidR="007314BA">
        <w:t xml:space="preserve"> </w:t>
      </w:r>
      <w:r w:rsidR="007314BA">
        <w:rPr>
          <w:i/>
        </w:rPr>
        <w:t>Gossypium</w:t>
      </w:r>
      <w:r w:rsidR="007314BA">
        <w:t xml:space="preserve">, </w:t>
      </w:r>
      <w:r w:rsidR="006446F7">
        <w:t>little is</w:t>
      </w:r>
      <w:r w:rsidR="00882596">
        <w:t xml:space="preserve"> </w:t>
      </w:r>
      <w:r w:rsidR="006446F7">
        <w:t xml:space="preserve">known about the genomes of genera in the </w:t>
      </w:r>
      <w:r w:rsidR="006534FA">
        <w:rPr>
          <w:i/>
        </w:rPr>
        <w:t>Gossypieae</w:t>
      </w:r>
      <w:r w:rsidR="006534FA">
        <w:t xml:space="preserve">, </w:t>
      </w:r>
      <w:r w:rsidR="006446F7">
        <w:t>apart from</w:t>
      </w:r>
      <w:r w:rsidR="006534FA">
        <w:t xml:space="preserve"> estimates of genome size</w:t>
      </w:r>
      <w:r w:rsidR="00D22A04">
        <w:t xml:space="preserve"> {Wendel, 2002 #37}</w:t>
      </w:r>
      <w:r w:rsidR="006654CA">
        <w:t xml:space="preserve">. Here we present </w:t>
      </w:r>
      <w:r w:rsidR="00BE6E3C">
        <w:t xml:space="preserve">a comparative analysis </w:t>
      </w:r>
      <w:r w:rsidR="006654CA">
        <w:t xml:space="preserve">for the </w:t>
      </w:r>
      <w:r w:rsidR="006446F7">
        <w:t xml:space="preserve">clade of two genera that </w:t>
      </w:r>
      <w:r w:rsidR="0040575C">
        <w:t xml:space="preserve">together </w:t>
      </w:r>
      <w:r w:rsidR="006446F7">
        <w:t xml:space="preserve">comprise the phylogenetic </w:t>
      </w:r>
      <w:r w:rsidR="006654CA">
        <w:t xml:space="preserve">outgroup to </w:t>
      </w:r>
      <w:r w:rsidR="006654CA">
        <w:rPr>
          <w:i/>
        </w:rPr>
        <w:t>Gossypium</w:t>
      </w:r>
      <w:r w:rsidR="006446F7">
        <w:t>. We provide insight into the interesting biogeographic history of these genera</w:t>
      </w:r>
      <w:r w:rsidR="00882596">
        <w:t xml:space="preserve"> and </w:t>
      </w:r>
      <w:r w:rsidR="006446F7">
        <w:t xml:space="preserve">clarify the temporal framework for divergence between </w:t>
      </w:r>
      <w:r w:rsidR="006446F7">
        <w:rPr>
          <w:i/>
        </w:rPr>
        <w:t>Gossypioides</w:t>
      </w:r>
      <w:r w:rsidR="006446F7">
        <w:t xml:space="preserve"> and </w:t>
      </w:r>
      <w:r w:rsidR="006446F7">
        <w:rPr>
          <w:i/>
        </w:rPr>
        <w:t xml:space="preserve">Kokia </w:t>
      </w:r>
      <w:r w:rsidR="006446F7">
        <w:t xml:space="preserve">as well as these two genera from </w:t>
      </w:r>
      <w:r w:rsidR="006446F7">
        <w:rPr>
          <w:i/>
        </w:rPr>
        <w:t>Gossypium</w:t>
      </w:r>
      <w:r w:rsidR="006446F7">
        <w:t xml:space="preserve">. This framework permits an analysis of the </w:t>
      </w:r>
      <w:r w:rsidR="00882596">
        <w:t xml:space="preserve">pace, </w:t>
      </w:r>
      <w:r w:rsidR="006446F7">
        <w:t xml:space="preserve">patterns and processes that have characterized genomic divergence among the three genera, including novel insights into gene loss, structural variation, and genome downsizing. </w:t>
      </w:r>
    </w:p>
    <w:p w14:paraId="64745428" w14:textId="647A9371" w:rsidR="0074396D" w:rsidRDefault="00927F7B" w:rsidP="00E32093">
      <w:r w:rsidRPr="00BC213F">
        <w:rPr>
          <w:b/>
          <w:i/>
        </w:rPr>
        <w:t>Temporal framework for divergence</w:t>
      </w:r>
      <w:r w:rsidR="0074396D" w:rsidRPr="00BC213F">
        <w:rPr>
          <w:b/>
          <w:i/>
        </w:rPr>
        <w:t xml:space="preserve"> and biogeographic implications</w:t>
      </w:r>
      <w:r>
        <w:t xml:space="preserve">. </w:t>
      </w:r>
      <w:r w:rsidR="00796ACC">
        <w:t xml:space="preserve">Interest in the sister genera of </w:t>
      </w:r>
      <w:r w:rsidR="00796ACC">
        <w:rPr>
          <w:i/>
        </w:rPr>
        <w:t>Kokia</w:t>
      </w:r>
      <w:r w:rsidR="00796ACC">
        <w:t xml:space="preserve"> and </w:t>
      </w:r>
      <w:r w:rsidR="00796ACC">
        <w:rPr>
          <w:i/>
        </w:rPr>
        <w:t>Gossypioides</w:t>
      </w:r>
      <w:r w:rsidR="00796ACC">
        <w:t xml:space="preserve"> stems largely from their close evolutionary relationship to </w:t>
      </w:r>
      <w:r w:rsidR="005F7355">
        <w:rPr>
          <w:i/>
        </w:rPr>
        <w:t>Gossypium</w:t>
      </w:r>
      <w:r w:rsidR="005F7355">
        <w:t>,</w:t>
      </w:r>
      <w:r w:rsidR="00796ACC">
        <w:t xml:space="preserve"> although </w:t>
      </w:r>
      <w:r w:rsidR="00796ACC">
        <w:rPr>
          <w:i/>
        </w:rPr>
        <w:t>Kokia</w:t>
      </w:r>
      <w:r w:rsidR="00796ACC">
        <w:t xml:space="preserve"> is an important member of Hawaiian forest communities</w:t>
      </w:r>
      <w:r w:rsidR="005F7355">
        <w:t xml:space="preserve"> (</w:t>
      </w:r>
      <w:r w:rsidR="00796ACC">
        <w:t>see introduction</w:t>
      </w:r>
      <w:r w:rsidR="00D22A04">
        <w:t>)</w:t>
      </w:r>
      <w:r w:rsidR="00796ACC">
        <w:t xml:space="preserve">. </w:t>
      </w:r>
      <w:r w:rsidR="005F7355">
        <w:t xml:space="preserve">Early </w:t>
      </w:r>
      <w:r w:rsidR="00796ACC">
        <w:t>divergence</w:t>
      </w:r>
      <w:r w:rsidR="00E32093">
        <w:t xml:space="preserve"> estimates placed the most recent common ancestor of </w:t>
      </w:r>
      <w:r w:rsidR="00E32093" w:rsidRPr="00860B13">
        <w:rPr>
          <w:i/>
        </w:rPr>
        <w:t>Gossypium</w:t>
      </w:r>
      <w:r w:rsidR="00E32093">
        <w:t xml:space="preserve"> </w:t>
      </w:r>
      <w:r w:rsidR="00796ACC">
        <w:t xml:space="preserve">and </w:t>
      </w:r>
      <w:r w:rsidR="00E32093" w:rsidRPr="00860B13">
        <w:rPr>
          <w:i/>
        </w:rPr>
        <w:t>Gossypioides</w:t>
      </w:r>
      <w:r w:rsidR="00796ACC">
        <w:t>/</w:t>
      </w:r>
      <w:r w:rsidR="00E32093" w:rsidRPr="00860B13">
        <w:rPr>
          <w:i/>
        </w:rPr>
        <w:t>Kokia</w:t>
      </w:r>
      <w:r w:rsidR="00E32093">
        <w:t xml:space="preserve"> at approximately 10-15 </w:t>
      </w:r>
      <w:r w:rsidR="00796ACC">
        <w:t>million years before present (MYBP)</w:t>
      </w:r>
      <w:r w:rsidR="00E32093">
        <w:t xml:space="preserve">, and </w:t>
      </w:r>
      <w:r w:rsidR="00796ACC">
        <w:t xml:space="preserve">the </w:t>
      </w:r>
      <w:r w:rsidR="00E32093" w:rsidRPr="00860B13">
        <w:rPr>
          <w:i/>
        </w:rPr>
        <w:t>Kokia</w:t>
      </w:r>
      <w:r w:rsidR="00E32093">
        <w:t xml:space="preserve"> </w:t>
      </w:r>
      <w:r w:rsidR="00796ACC">
        <w:t xml:space="preserve">versus </w:t>
      </w:r>
      <w:r w:rsidR="00E32093" w:rsidRPr="00860B13">
        <w:rPr>
          <w:i/>
        </w:rPr>
        <w:t>Gossypioides</w:t>
      </w:r>
      <w:r w:rsidR="00E32093">
        <w:t xml:space="preserve"> </w:t>
      </w:r>
      <w:r w:rsidR="00796ACC">
        <w:t xml:space="preserve">split </w:t>
      </w:r>
      <w:r w:rsidR="00E32093">
        <w:t xml:space="preserve">in the </w:t>
      </w:r>
      <w:r w:rsidR="00E32093">
        <w:lastRenderedPageBreak/>
        <w:t xml:space="preserve">Pliocene </w:t>
      </w:r>
      <w:r w:rsidR="00053C17">
        <w:t xml:space="preserve">at </w:t>
      </w:r>
      <w:r w:rsidR="00E32093">
        <w:t>approximately 3</w:t>
      </w:r>
      <w:r w:rsidR="00796ACC">
        <w:t>-5</w:t>
      </w:r>
      <w:r w:rsidR="00E32093">
        <w:t xml:space="preserve"> MYA</w:t>
      </w:r>
      <w:r w:rsidR="00D22A04">
        <w:t xml:space="preserve"> </w: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 </w:instrText>
      </w:r>
      <w:r w:rsidR="0029324D">
        <w:fldChar w:fldCharType="begin">
          <w:fldData xml:space="preserve">PEVuZE5vdGU+PENpdGU+PEF1dGhvcj5TZWVsYW5hbjwvQXV0aG9yPjxZZWFyPjE5OTc8L1llYXI+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</w:fldData>
        </w:fldChar>
      </w:r>
      <w:r w:rsidR="0029324D">
        <w:instrText xml:space="preserve"> ADDIN EN.CITE.DATA </w:instrText>
      </w:r>
      <w:r w:rsidR="0029324D">
        <w:fldChar w:fldCharType="end"/>
      </w:r>
      <w:r w:rsidR="0029324D">
        <w:fldChar w:fldCharType="separate"/>
      </w:r>
      <w:r w:rsidR="0029324D">
        <w:rPr>
          <w:noProof/>
        </w:rPr>
        <w:t>(Seelanan et al. 1997, Cronn et al. 2002)</w:t>
      </w:r>
      <w:r w:rsidR="0029324D">
        <w:fldChar w:fldCharType="end"/>
      </w:r>
      <w:r w:rsidR="00E32093">
        <w:t xml:space="preserve">. </w:t>
      </w:r>
      <w:r w:rsidR="00053C17">
        <w:t xml:space="preserve">These initial estimates </w:t>
      </w:r>
      <w:r w:rsidR="005F7355">
        <w:t>were from the pre-genomics era, and hence were based on relatively few nuclear and plastid genes.</w:t>
      </w:r>
      <w:r w:rsidR="00D22A04">
        <w:t xml:space="preserve"> </w:t>
      </w:r>
      <w:r w:rsidR="00053C17">
        <w:t xml:space="preserve">Here we present </w:t>
      </w:r>
      <w:r w:rsidR="007D17C2">
        <w:t>a robust estimate for the synonymous substitution rate (3.91x10</w:t>
      </w:r>
      <w:r w:rsidR="007D17C2" w:rsidRPr="007D17C2">
        <w:rPr>
          <w:vertAlign w:val="superscript"/>
        </w:rPr>
        <w:t>-9</w:t>
      </w:r>
      <w:r w:rsidR="005F7355">
        <w:t xml:space="preserve"> substitutions per site per year</w:t>
      </w:r>
      <w:r w:rsidR="007D17C2">
        <w:t>) within</w:t>
      </w:r>
      <w:r w:rsidR="005F7355">
        <w:t xml:space="preserve"> the</w:t>
      </w:r>
      <w:r w:rsidR="007D17C2">
        <w:t xml:space="preserve"> Malvaceae using 13,643 single copy orthologs </w:t>
      </w:r>
      <w:r w:rsidR="005F7355">
        <w:t xml:space="preserve">from </w:t>
      </w:r>
      <w:r w:rsidR="007D17C2" w:rsidRPr="007D17C2">
        <w:rPr>
          <w:i/>
        </w:rPr>
        <w:t xml:space="preserve">G. raimondii </w:t>
      </w:r>
      <w:r w:rsidR="007D17C2" w:rsidRPr="007D17C2">
        <w:t>and</w:t>
      </w:r>
      <w:r w:rsidR="007D17C2" w:rsidRPr="007D17C2">
        <w:rPr>
          <w:i/>
        </w:rPr>
        <w:t xml:space="preserve"> T. cacao</w:t>
      </w:r>
      <w:r w:rsidR="007D17C2">
        <w:t xml:space="preserve">. We use this estimate, </w:t>
      </w:r>
      <w:r w:rsidR="005F7355">
        <w:t>and a set of</w:t>
      </w:r>
      <w:r w:rsidR="007D17C2">
        <w:t xml:space="preserve"> </w:t>
      </w:r>
      <w:r w:rsidR="00E32093">
        <w:t xml:space="preserve">12,175 nuclear </w:t>
      </w:r>
      <w:r w:rsidR="005F7355">
        <w:t xml:space="preserve">orthologs inferred from the </w:t>
      </w:r>
      <w:r w:rsidR="007D17C2">
        <w:t xml:space="preserve">three </w:t>
      </w:r>
      <w:r w:rsidR="005F7355">
        <w:t xml:space="preserve">genera </w:t>
      </w:r>
      <w:r w:rsidR="007D17C2">
        <w:t xml:space="preserve">of </w:t>
      </w:r>
      <w:r w:rsidR="005F7355">
        <w:t xml:space="preserve">the </w:t>
      </w:r>
      <w:r w:rsidR="007D17C2" w:rsidRPr="007D17C2">
        <w:rPr>
          <w:i/>
        </w:rPr>
        <w:t>Gossypieae</w:t>
      </w:r>
      <w:r w:rsidR="007D17C2">
        <w:t xml:space="preserve">, </w:t>
      </w:r>
      <w:r w:rsidR="00053C17">
        <w:t xml:space="preserve">to confirm </w:t>
      </w:r>
      <w:r w:rsidR="00E32093">
        <w:t>that the synonymous substitution rate</w:t>
      </w:r>
      <w:r w:rsidR="005F7355">
        <w:t>s</w:t>
      </w:r>
      <w:r w:rsidR="00E32093">
        <w:t xml:space="preserve"> </w:t>
      </w:r>
      <w:r w:rsidR="005F7355">
        <w:t xml:space="preserve">are </w:t>
      </w:r>
      <w:r w:rsidR="00053C17">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5F7355">
        <w:rPr>
          <w:i/>
        </w:rPr>
        <w:t xml:space="preserve">. </w:t>
      </w:r>
      <w:r w:rsidR="005F7355">
        <w:t xml:space="preserve">This indicates that </w:t>
      </w:r>
      <w:r w:rsidR="000E50F2">
        <w:t xml:space="preserve">despite their disjunct geographic distribution and </w:t>
      </w:r>
      <w:r w:rsidR="005F7355">
        <w:t>multiple sequential</w:t>
      </w:r>
      <w:r w:rsidR="000E50F2">
        <w:t xml:space="preserve"> founder </w:t>
      </w:r>
      <w:r w:rsidR="005F7355">
        <w:t>events</w:t>
      </w:r>
      <w:r w:rsidR="00083A01">
        <w:t>,</w:t>
      </w:r>
      <w:r w:rsidR="005F7355">
        <w:t xml:space="preserve"> </w:t>
      </w:r>
      <w:r w:rsidR="00E32093">
        <w:t xml:space="preserve">there are no </w:t>
      </w:r>
      <w:r w:rsidR="001059AA">
        <w:t xml:space="preserve">significant </w:t>
      </w:r>
      <w:r w:rsidR="00E32093">
        <w:t xml:space="preserve">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that </w:t>
      </w:r>
      <w:r w:rsidR="00A00C45">
        <w:t xml:space="preserve">any </w:t>
      </w:r>
      <w:r w:rsidR="001059AA">
        <w:t xml:space="preserve">such </w:t>
      </w:r>
      <w:r w:rsidR="00E32093">
        <w:t xml:space="preserve">differences </w:t>
      </w:r>
      <w:r w:rsidR="001059AA">
        <w:t xml:space="preserve">are </w:t>
      </w:r>
      <w:r w:rsidR="00E32093">
        <w:t>reciprocal in their effect</w:t>
      </w:r>
      <w:r w:rsidR="001059AA">
        <w:t>s</w:t>
      </w:r>
      <w:r w:rsidR="00A00C45">
        <w:t xml:space="preserve">. </w:t>
      </w:r>
      <w:r w:rsidR="001059AA">
        <w:t>With respect to dating divergences, our genome-scale data set permits us to refine earlier estimates. Thus, i</w:t>
      </w:r>
      <w:r w:rsidR="00A00C45">
        <w:t>n contrast to</w:t>
      </w:r>
      <w:r w:rsidR="00E32093">
        <w:t xml:space="preserve"> previous analyses</w:t>
      </w:r>
      <w:r w:rsidR="0011463B">
        <w:t xml:space="preserve">, </w:t>
      </w:r>
      <w:r w:rsidR="00A00C45">
        <w:t xml:space="preserve">which estimated </w:t>
      </w:r>
      <w:r w:rsidR="000E50F2">
        <w:t xml:space="preserve">an approximately four-fold difference in divergence time between </w:t>
      </w:r>
      <w:r w:rsidR="00A00C45" w:rsidRPr="00860B13">
        <w:rPr>
          <w:i/>
        </w:rPr>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w:t>
      </w:r>
      <w:r w:rsidR="001059AA">
        <w:t xml:space="preserve">common </w:t>
      </w:r>
      <w:r w:rsidR="0011463B">
        <w:t xml:space="preserve">ancestor occurred approximately </w:t>
      </w:r>
      <w:r w:rsidR="00E32093">
        <w:t xml:space="preserve">twice as long ago as the divergence of </w:t>
      </w:r>
      <w:r w:rsidR="0011463B">
        <w:t>those two sister genera</w:t>
      </w:r>
      <w:r w:rsidR="001059AA">
        <w:t xml:space="preserve"> from each other</w:t>
      </w:r>
      <w:r w:rsidR="00E32093">
        <w:t xml:space="preserve">. </w:t>
      </w:r>
      <w:r w:rsidR="0084403D">
        <w:t xml:space="preserve">Our </w:t>
      </w:r>
      <w:r w:rsidR="00E32093">
        <w:t xml:space="preserve">estimate </w:t>
      </w:r>
      <w:r w:rsidR="0084403D">
        <w:t xml:space="preserve">of </w:t>
      </w:r>
      <w:r w:rsidR="001646A8">
        <w:t>10.29-11.22</w:t>
      </w:r>
      <w:r w:rsidR="00E32093">
        <w:t xml:space="preserve"> MYA </w:t>
      </w:r>
      <w:r w:rsidR="001059AA">
        <w:t xml:space="preserve">for the divergence of </w:t>
      </w:r>
      <w:r w:rsidR="001059AA" w:rsidRPr="00D22A04">
        <w:rPr>
          <w:i/>
        </w:rPr>
        <w:t>Gossypium</w:t>
      </w:r>
      <w:r w:rsidR="001059AA">
        <w:t xml:space="preserve"> from </w:t>
      </w:r>
      <w:r w:rsidR="00E32093" w:rsidRPr="00166A71">
        <w:rPr>
          <w:i/>
        </w:rPr>
        <w:t>G. kirkii</w:t>
      </w:r>
      <w:r w:rsidR="00E32093" w:rsidRPr="00D22A04">
        <w:t>/</w:t>
      </w:r>
      <w:r w:rsidR="00E32093" w:rsidRPr="00166A71">
        <w:rPr>
          <w:i/>
        </w:rPr>
        <w:t>K. drynarioides</w:t>
      </w:r>
      <w:r w:rsidR="0084403D">
        <w:rPr>
          <w:i/>
        </w:rPr>
        <w:t xml:space="preserve"> </w:t>
      </w:r>
      <w:r w:rsidR="0084403D">
        <w:t>is similar to previous estimates</w:t>
      </w:r>
      <w:r w:rsidR="00D22A04">
        <w:t xml:space="preserve"> </w: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 </w:instrText>
      </w:r>
      <w:r w:rsidR="0029324D">
        <w:fldChar w:fldCharType="begin">
          <w:fldData xml:space="preserve">PEVuZE5vdGU+PENpdGU+PEF1dGhvcj5Dcm9ubjwvQXV0aG9yPjxZZWFyPjIwMDI8L1llYXI+PFJl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Q29uc2Vuc3VzIGluIHRoZSBDb3R0b24gVHJpYmUgKE1hbHZhY2VhZSk8L3RpdGxlPjxzZWNvbmRh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L2F1dGhvcj48L2F1dGhvcnM+PC9jb250cmlidXRvcnM+PHRpdGxlcz48dGl0bGU+UmF0ZSBWYXJp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</w:fldData>
        </w:fldChar>
      </w:r>
      <w:r w:rsidR="0029324D">
        <w:instrText xml:space="preserve"> ADDIN EN.CITE.DATA </w:instrText>
      </w:r>
      <w:r w:rsidR="0029324D">
        <w:fldChar w:fldCharType="end"/>
      </w:r>
      <w:r w:rsidR="0029324D">
        <w:fldChar w:fldCharType="separate"/>
      </w:r>
      <w:r w:rsidR="0029324D">
        <w:rPr>
          <w:noProof/>
        </w:rPr>
        <w:t>(Seelanan et al. 1997, Cronn et al. 2002, Senchina et al. 2003)</w:t>
      </w:r>
      <w:r w:rsidR="0029324D">
        <w:fldChar w:fldCharType="end"/>
      </w:r>
      <w:r w:rsidR="001059AA">
        <w:t xml:space="preserve">, which is remarkable </w:t>
      </w:r>
      <w:r w:rsidR="00083A01">
        <w:t xml:space="preserve">observation </w:t>
      </w:r>
      <w:r w:rsidR="001059AA">
        <w:t xml:space="preserve">given the fact that earlier estimates were based on </w:t>
      </w:r>
      <w:r w:rsidR="00805A9A">
        <w:t>two orders of magnitude fewer</w:t>
      </w:r>
      <w:r w:rsidR="001059AA">
        <w:t xml:space="preserve"> genes</w:t>
      </w:r>
      <w:r w:rsidR="00805A9A">
        <w:t xml:space="preserve">. </w:t>
      </w:r>
    </w:p>
    <w:p w14:paraId="22A7510F" w14:textId="290EE85F" w:rsidR="00E32093" w:rsidRDefault="00CC07CD" w:rsidP="00E32093">
      <w:r>
        <w:t>The indication</w:t>
      </w:r>
      <w:r w:rsidR="0084403D">
        <w:t xml:space="preserve"> that </w:t>
      </w:r>
      <w:r w:rsidR="00E32093" w:rsidRPr="00166A71">
        <w:rPr>
          <w:i/>
        </w:rPr>
        <w:t>K. drynarioides</w:t>
      </w:r>
      <w:r w:rsidR="00E32093">
        <w:t xml:space="preserve"> diverged from </w:t>
      </w:r>
      <w:r w:rsidR="00E32093" w:rsidRPr="00166A71">
        <w:rPr>
          <w:i/>
        </w:rPr>
        <w:t>G. kirkii</w:t>
      </w:r>
      <w:r w:rsidR="00E32093">
        <w:t xml:space="preserve"> approximately </w:t>
      </w:r>
      <w:r w:rsidR="001646A8">
        <w:t xml:space="preserve">5.30 </w:t>
      </w:r>
      <w:r w:rsidR="00E32093">
        <w:t>MYA</w:t>
      </w:r>
      <w:r>
        <w:t xml:space="preserve">, instead of 3 MYA as </w:t>
      </w:r>
      <w:r w:rsidR="00083A01">
        <w:t>reported earlier</w:t>
      </w:r>
      <w:r>
        <w:t>,</w:t>
      </w:r>
      <w:r w:rsidR="0074396D">
        <w:t xml:space="preserve"> </w:t>
      </w:r>
      <w:r w:rsidR="00083A01">
        <w:t xml:space="preserve">may be biogeographically significant in that it suggests a divergence at about the same time as the emergence of the present </w:t>
      </w:r>
      <w:r w:rsidR="00E32093">
        <w:t xml:space="preserve">Hawaiian Islands. Because a signature trait of the Gossypieae is multiple trans-oceanic dispersals, </w:t>
      </w:r>
      <w:r w:rsidR="00083A01">
        <w:t xml:space="preserve">these divergence data suggest </w:t>
      </w:r>
      <w:r w:rsidR="00E32093">
        <w:t>that</w:t>
      </w:r>
      <w:r w:rsidR="0084403D">
        <w:t xml:space="preserve"> </w:t>
      </w:r>
      <w:r w:rsidR="00E32093">
        <w:t xml:space="preserve">the evolutionary history of </w:t>
      </w:r>
      <w:r w:rsidR="00E32093" w:rsidRPr="00166A71">
        <w:rPr>
          <w:i/>
        </w:rPr>
        <w:t>Kokia</w:t>
      </w:r>
      <w:r w:rsidR="00E32093">
        <w:t xml:space="preserve"> </w:t>
      </w:r>
      <w:r w:rsidR="00083A01">
        <w:t xml:space="preserve">(and any now-extinct members of its clade) </w:t>
      </w:r>
      <w:r w:rsidR="00E32093">
        <w:t xml:space="preserve">may </w:t>
      </w:r>
      <w:r w:rsidR="00083A01">
        <w:t xml:space="preserve">have </w:t>
      </w:r>
      <w:r w:rsidR="00E32093">
        <w:t>include</w:t>
      </w:r>
      <w:r w:rsidR="00083A01">
        <w:t>d</w:t>
      </w:r>
      <w:r w:rsidR="00E32093">
        <w:t xml:space="preserve"> multiple trans-oceanic voyages before its arrival</w:t>
      </w:r>
      <w:r w:rsidR="00083A01">
        <w:t xml:space="preserve"> and evolution</w:t>
      </w:r>
      <w:r w:rsidR="00E32093">
        <w:t xml:space="preserve"> in the Hawaiian Islands</w:t>
      </w:r>
      <w:r w:rsidR="00083A01">
        <w:t xml:space="preserve"> along with </w:t>
      </w:r>
      <w:r w:rsidR="00E32093">
        <w:t xml:space="preserve">local extinction at </w:t>
      </w:r>
      <w:r w:rsidR="00083A01">
        <w:t xml:space="preserve">geographically </w:t>
      </w:r>
      <w:r w:rsidR="00E32093">
        <w:t>intermedia</w:t>
      </w:r>
      <w:r>
        <w:t xml:space="preserve">te </w:t>
      </w:r>
      <w:r w:rsidR="00083A01">
        <w:t xml:space="preserve">locations. We note, however, that the Hawaiian Islands are the world’s most isolated oceanic archipelago, without clear “stepping stones” across the Pacific Ocean from either continental hemisphere. Alternatively, the antecedent of modern </w:t>
      </w:r>
      <w:r w:rsidR="00083A01">
        <w:rPr>
          <w:i/>
        </w:rPr>
        <w:t>Kokia</w:t>
      </w:r>
      <w:r w:rsidR="00083A01">
        <w:t xml:space="preserve"> may have made a great leap circa 5.3 </w:t>
      </w:r>
      <w:r w:rsidR="0074396D">
        <w:t xml:space="preserve">million </w:t>
      </w:r>
      <w:r w:rsidR="00083A01">
        <w:t xml:space="preserve">years ago, to a part of the Hawaiian archipelago that presently is eroded and submerged, with subsequent island-hopping as suitable habitat became available during the genesis and ecological development of the island chain. In any event, the biogeographic story is a remarkable one, </w:t>
      </w:r>
      <w:r w:rsidR="0074396D">
        <w:t xml:space="preserve">as the two genera </w:t>
      </w:r>
      <w:r w:rsidR="0074396D">
        <w:rPr>
          <w:i/>
        </w:rPr>
        <w:t>Kokia</w:t>
      </w:r>
      <w:r w:rsidR="0074396D">
        <w:t xml:space="preserve"> and </w:t>
      </w:r>
      <w:r w:rsidR="0074396D">
        <w:rPr>
          <w:i/>
        </w:rPr>
        <w:t>Gossypioides</w:t>
      </w:r>
      <w:r w:rsidR="0074396D">
        <w:t xml:space="preserve"> are separated by a minimum of 17,500 kilometers, and yet are each other’s closest relatives. </w:t>
      </w:r>
      <w:r w:rsidR="00E672FA">
        <w:t xml:space="preserve">This is </w:t>
      </w:r>
      <w:r w:rsidR="007B33BF">
        <w:t>even more</w:t>
      </w:r>
      <w:r w:rsidR="00E672FA">
        <w:t xml:space="preserve"> striking when one considers that </w:t>
      </w:r>
      <w:r>
        <w:t xml:space="preserve">present species lack any clear mechanism for oceanic dispersal, as seeds sink relatively quickly. </w:t>
      </w:r>
      <w:r w:rsidR="00E672FA">
        <w:t>S</w:t>
      </w:r>
      <w:r>
        <w:t>eeds of many taxa in the tribe do possess a certain degree of salt-water tolerance</w:t>
      </w:r>
      <w:r w:rsidR="00D22A04">
        <w:t xml:space="preserve"> </w: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 </w:instrText>
      </w:r>
      <w:r w:rsidR="0029324D">
        <w:fldChar w:fldCharType="begin">
          <w:fldData xml:space="preserve">PEVuZE5vdGU+PENpdGU+PEF1dGhvcj5TdGVwaGVuczwvQXV0aG9yPjxZZWFyPjE5NTg8L1llYXI+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</w:fldData>
        </w:fldChar>
      </w:r>
      <w:r w:rsidR="0029324D">
        <w:instrText xml:space="preserve"> ADDIN EN.CITE.DATA </w:instrText>
      </w:r>
      <w:r w:rsidR="0029324D">
        <w:fldChar w:fldCharType="end"/>
      </w:r>
      <w:r w:rsidR="0029324D">
        <w:fldChar w:fldCharType="separate"/>
      </w:r>
      <w:r w:rsidR="0029324D">
        <w:rPr>
          <w:noProof/>
        </w:rPr>
        <w:t>(Stephens 1958, Fryxell 1979, Wendel and Grover 2015)</w:t>
      </w:r>
      <w:r w:rsidR="0029324D">
        <w:fldChar w:fldCharType="end"/>
      </w:r>
      <w:r w:rsidR="00D22A04">
        <w:t>, however</w:t>
      </w:r>
      <w:r w:rsidR="00E672FA">
        <w:t>, so the possibility remains that this remarkable dispersal voyage entailed some sort of natural rafting on oceanic debris, either of seeds or of mature but undehisced capsules.</w:t>
      </w:r>
    </w:p>
    <w:p w14:paraId="06029B11" w14:textId="77777777" w:rsidR="005F7355" w:rsidRDefault="005F7355" w:rsidP="00EA4D66">
      <w:pPr>
        <w:autoSpaceDE w:val="0"/>
        <w:autoSpaceDN w:val="0"/>
        <w:adjustRightInd w:val="0"/>
        <w:spacing w:after="0" w:line="240" w:lineRule="auto"/>
      </w:pPr>
    </w:p>
    <w:p w14:paraId="1163AF25" w14:textId="6612691C" w:rsidR="000C2AB8" w:rsidRDefault="00BC213F" w:rsidP="00633CE1">
      <w:pPr>
        <w:autoSpaceDE w:val="0"/>
        <w:autoSpaceDN w:val="0"/>
        <w:adjustRightInd w:val="0"/>
        <w:spacing w:after="0" w:line="240" w:lineRule="auto"/>
        <w:rPr>
          <w:ins w:id="7" w:author="Jonathan" w:date="2017-07-23T10:58:00Z"/>
        </w:rPr>
      </w:pPr>
      <w:r>
        <w:rPr>
          <w:b/>
          <w:i/>
        </w:rPr>
        <w:t xml:space="preserve">Extensive gene removal differentiates </w:t>
      </w:r>
      <w:r>
        <w:rPr>
          <w:b/>
        </w:rPr>
        <w:t>Kokia</w:t>
      </w:r>
      <w:r>
        <w:rPr>
          <w:b/>
          <w:i/>
        </w:rPr>
        <w:t xml:space="preserve"> and </w:t>
      </w:r>
      <w:r>
        <w:rPr>
          <w:b/>
        </w:rPr>
        <w:t>Gossypioides</w:t>
      </w:r>
      <w:r w:rsidR="0095490B">
        <w:rPr>
          <w:b/>
        </w:rPr>
        <w:t xml:space="preserve">. </w:t>
      </w:r>
      <w:commentRangeStart w:id="8"/>
      <w:r w:rsidR="00E01771">
        <w:t xml:space="preserve">The </w:t>
      </w:r>
      <w:commentRangeEnd w:id="8"/>
      <w:r w:rsidR="00E01771">
        <w:rPr>
          <w:rStyle w:val="CommentReference"/>
        </w:rPr>
        <w:commentReference w:id="8"/>
      </w:r>
      <w:r w:rsidR="00E01771">
        <w:t>temporal framework provided above provides the opportunity to explore the relative evolutionary rates of genomic differentiation.  With respect to genes, v</w:t>
      </w:r>
      <w:r w:rsidR="00F349BA">
        <w:t xml:space="preserve">ariation in gene content among species and individuals is more extensive than once </w:t>
      </w:r>
      <w:r w:rsidR="00E01771">
        <w:t>thought</w:t>
      </w:r>
      <w:r w:rsidR="00F349BA">
        <w:t xml:space="preserve">, leading to the concept of “core” and “dispensable” genomes (together, the </w:t>
      </w:r>
      <w:commentRangeStart w:id="9"/>
      <w:r w:rsidR="00F349BA">
        <w:t>pan</w:t>
      </w:r>
      <w:commentRangeEnd w:id="9"/>
      <w:r w:rsidR="00E01771">
        <w:rPr>
          <w:rStyle w:val="CommentReference"/>
        </w:rPr>
        <w:commentReference w:id="9"/>
      </w:r>
      <w:r w:rsidR="00F349BA">
        <w:t>-genome</w:t>
      </w:r>
      <w:r w:rsidR="004B4E3B">
        <w:t xml:space="preserve">; </w: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ZWNOdW0+MTc0PC9SZWNOdW0+PERpc3BsYXlUZXh0PihNZWRpbmkgZXQgYWwuIDIwMDUsIEhpcnNj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</w:fldData>
        </w:fldChar>
      </w:r>
      <w:r w:rsidR="00113FDF">
        <w:instrText xml:space="preserve"> ADDIN EN.CITE.DATA </w:instrText>
      </w:r>
      <w:r w:rsidR="00113FDF">
        <w:fldChar w:fldCharType="end"/>
      </w:r>
      <w:r w:rsidR="00113FDF">
        <w:fldChar w:fldCharType="separate"/>
      </w:r>
      <w:r w:rsidR="00113FDF">
        <w:rPr>
          <w:noProof/>
        </w:rPr>
        <w:t>(Medini et al. 2005, Hirsch et al. 2014)</w:t>
      </w:r>
      <w:r w:rsidR="00113FDF">
        <w:fldChar w:fldCharType="end"/>
      </w:r>
      <w:r w:rsidR="00F349BA">
        <w:t>). Research in plants</w:t>
      </w:r>
      <w:r w:rsidR="004B4E3B">
        <w:t xml:space="preserve"> </w: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 </w:instrText>
      </w:r>
      <w:r w:rsidR="00113FDF">
        <w:fldChar w:fldCharType="begin">
          <w:fldData xml:space="preserve">PEVuZE5vdGU+PENpdGU+PEF1dGhvcj5IaXJzY2g8L0F1dGhvcj48WWVhcj4yMDE0PC9ZZWFyPjxS
ZWNOdW0+MTgzPC9SZWNOdW0+PERpc3BsYXlUZXh0PihNb3JnYW50ZSBldCBhbC4gMjAwNywgU3By
aW5nZXIgZXQgYWwuIDIwMDksIFN3YW5zb24tV2FnbmVyIGV0IGFsLiAyMDEwLCBDYW8gZXQgYWwu
IDIwMTEsIENoaWEgZXQgYWwuIDIwMTIsIEhpcnNjaCBldCBhbC4gMjAxNCk8L0Rpc3BsYXlUZXh0
PjxyZWNvcmQ+PHJlYy1udW1iZXI+MTgzPC9yZWMtbnVtYmVyPjxmb3JlaWduLWtleXM+PGtleSBh
cHA9IkVOIiBkYi1pZD0icHA1MmVhNXpmNTlmNWhlc3R0bHhwZmY0cjlkYXdmcmF2eHdhIj4xODM8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bGVzPjx0aXRsZT5JbnNpZ2h0cyBpbnRvIHRoZSBNYWl6ZSBQYW4tR2Vub21lIGFuZCBQYW4tVHJh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MTE5OTgyPC9lbGVjdHJvbmljLXJlc291cmNlLW51bT48L3JlY29yZD48L0NpdGU+PENpdGU+PEF1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</w:fldData>
        </w:fldChar>
      </w:r>
      <w:r w:rsidR="00113FDF">
        <w:instrText xml:space="preserve"> ADDIN EN.CITE.DATA </w:instrText>
      </w:r>
      <w:r w:rsidR="00113FDF">
        <w:fldChar w:fldCharType="end"/>
      </w:r>
      <w:r w:rsidR="00113FDF">
        <w:fldChar w:fldCharType="separate"/>
      </w:r>
      <w:r w:rsidR="00113FDF">
        <w:rPr>
          <w:noProof/>
        </w:rPr>
        <w:t>(Morgante et al. 2007, Springer et al. 2009, Swanson-Wagner et al. 2010, Cao et al. 2011, Chia et al. 2012, Hirsch et al. 2014)</w:t>
      </w:r>
      <w:r w:rsidR="00113FDF">
        <w:fldChar w:fldCharType="end"/>
      </w:r>
      <w:r w:rsidR="00F349BA">
        <w:t xml:space="preserve">  suggests that many plant species exhibit evidence of a pan-genome whose “dispensable” component may contribute to </w:t>
      </w:r>
      <w:r w:rsidR="00F349BA">
        <w:lastRenderedPageBreak/>
        <w:t xml:space="preserve">diversity and adaptation </w: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 </w:instrText>
      </w:r>
      <w:r w:rsidR="00113FDF">
        <w:fldChar w:fldCharType="begin">
          <w:fldData xml:space="preserve">PEVuZE5vdGU+PENpdGU+PEF1dGhvcj5NZWRpbmk8L0F1dGhvcj48WWVhcj4yMDA1PC9ZZWFyPjxS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</w:fldData>
        </w:fldChar>
      </w:r>
      <w:r w:rsidR="00113FDF">
        <w:instrText xml:space="preserve"> ADDIN EN.CITE.DATA </w:instrText>
      </w:r>
      <w:r w:rsidR="00113FDF">
        <w:fldChar w:fldCharType="end"/>
      </w:r>
      <w:r w:rsidR="00113FDF">
        <w:fldChar w:fldCharType="separate"/>
      </w:r>
      <w:r w:rsidR="00113FDF">
        <w:rPr>
          <w:noProof/>
        </w:rPr>
        <w:t>(Medini et al. 2005, Tettelin et al. 2005, Kahlke et al. 2012)</w:t>
      </w:r>
      <w:r w:rsidR="00113FDF">
        <w:fldChar w:fldCharType="end"/>
      </w:r>
      <w:r w:rsidR="00F349BA">
        <w:t xml:space="preserve">. </w:t>
      </w:r>
      <w:r w:rsidR="00745A56">
        <w:t xml:space="preserve">Here, using a divergence time </w:t>
      </w:r>
      <w:r w:rsidR="0063242B">
        <w:t>5.3</w:t>
      </w:r>
      <w:r w:rsidR="00745A56">
        <w:t xml:space="preserve"> million years, we estimate that </w:t>
      </w:r>
      <w:r w:rsidR="00633CE1">
        <w:t xml:space="preserve">gene </w:t>
      </w:r>
      <w:r w:rsidR="00633CE1">
        <w:t xml:space="preserve">deletions between </w:t>
      </w:r>
      <w:r w:rsidR="00633CE1">
        <w:rPr>
          <w:i/>
        </w:rPr>
        <w:t>Kokia</w:t>
      </w:r>
      <w:r w:rsidR="00633CE1">
        <w:t xml:space="preserve"> and </w:t>
      </w:r>
      <w:r w:rsidR="00633CE1">
        <w:rPr>
          <w:i/>
        </w:rPr>
        <w:t>Gossypioides</w:t>
      </w:r>
      <w:r w:rsidR="00633CE1">
        <w:t xml:space="preserve"> </w:t>
      </w:r>
      <w:r w:rsidR="00745A56">
        <w:t xml:space="preserve">have occurred at about </w:t>
      </w:r>
      <w:r w:rsidR="00633CE1">
        <w:t xml:space="preserve">188-377 per lineage per million years. Perhaps more surprising is the number of </w:t>
      </w:r>
      <w:r w:rsidR="00D1796F">
        <w:t xml:space="preserve">additional </w:t>
      </w:r>
      <w:r w:rsidR="00633CE1">
        <w:t xml:space="preserve">genes in the </w:t>
      </w:r>
      <w:r w:rsidR="00633CE1">
        <w:rPr>
          <w:i/>
        </w:rPr>
        <w:t>Gossypium ra</w:t>
      </w:r>
      <w:bookmarkStart w:id="10" w:name="_GoBack"/>
      <w:bookmarkEnd w:id="10"/>
      <w:r w:rsidR="00633CE1">
        <w:rPr>
          <w:i/>
        </w:rPr>
        <w:t>imondii</w:t>
      </w:r>
      <w:r w:rsidR="00633CE1">
        <w:t xml:space="preserve"> genome </w:t>
      </w:r>
      <w:r w:rsidR="00D1796F">
        <w:t xml:space="preserve">as compared to </w:t>
      </w:r>
      <w:r w:rsidR="00745A56">
        <w:t>that</w:t>
      </w:r>
      <w:r w:rsidR="00633CE1">
        <w:t xml:space="preserve"> in either </w:t>
      </w:r>
      <w:r w:rsidR="00633CE1">
        <w:rPr>
          <w:i/>
        </w:rPr>
        <w:t>Kokia</w:t>
      </w:r>
      <w:r w:rsidR="00633CE1">
        <w:t xml:space="preserve"> or </w:t>
      </w:r>
      <w:r w:rsidR="00633CE1">
        <w:rPr>
          <w:i/>
        </w:rPr>
        <w:t>Gossypioides</w:t>
      </w:r>
      <w:r w:rsidR="00633CE1">
        <w:t xml:space="preserve"> (</w:t>
      </w:r>
      <w:r w:rsidR="009B12B6">
        <w:t>n</w:t>
      </w:r>
      <w:r w:rsidR="00D1796F">
        <w:t>=~</w:t>
      </w:r>
      <w:r w:rsidR="00633CE1">
        <w:t xml:space="preserve">8,000). As gene deletions dramatically outweigh insertions, we infer </w:t>
      </w:r>
      <w:r w:rsidR="009B12B6">
        <w:t xml:space="preserve">that many of </w:t>
      </w:r>
      <w:r w:rsidR="00633CE1">
        <w:t xml:space="preserve">these </w:t>
      </w:r>
      <w:r w:rsidR="009B12B6">
        <w:t xml:space="preserve">represent </w:t>
      </w:r>
      <w:r w:rsidR="00633CE1">
        <w:t xml:space="preserve">shared deletions that occurred in the ~5-6 MY between the divergence of </w:t>
      </w:r>
      <w:r w:rsidR="00633CE1">
        <w:rPr>
          <w:i/>
        </w:rPr>
        <w:t>Gossypium</w:t>
      </w:r>
      <w:r w:rsidR="00633CE1">
        <w:t xml:space="preserve"> from proto-</w:t>
      </w:r>
      <w:r w:rsidR="00633CE1" w:rsidRPr="00633CE1">
        <w:rPr>
          <w:i/>
        </w:rPr>
        <w:t>Kokia</w:t>
      </w:r>
      <w:r w:rsidR="00633CE1">
        <w:t>/</w:t>
      </w:r>
      <w:r w:rsidR="00633CE1" w:rsidRPr="00633CE1">
        <w:rPr>
          <w:i/>
        </w:rPr>
        <w:t>Gossypioides</w:t>
      </w:r>
      <w:r w:rsidR="00633CE1">
        <w:t xml:space="preserve"> and the divergence of the two sister genera. This rate of gene deletion would be much higher than in either lineage alone, resulting in approximately 1,455 deletions per million years in the proto-</w:t>
      </w:r>
      <w:r w:rsidR="00633CE1" w:rsidRPr="00633CE1">
        <w:rPr>
          <w:i/>
        </w:rPr>
        <w:t xml:space="preserve"> Kokia</w:t>
      </w:r>
      <w:r w:rsidR="00633CE1">
        <w:t>/</w:t>
      </w:r>
      <w:r w:rsidR="00633CE1" w:rsidRPr="00633CE1">
        <w:rPr>
          <w:i/>
        </w:rPr>
        <w:t>Gossypioides</w:t>
      </w:r>
      <w:r w:rsidR="00633CE1">
        <w:t xml:space="preserve"> lineage. Post-divergence, the rate of gene deletion between the two lineages was significantly slower and approaching equivalence (at most</w:t>
      </w:r>
      <w:r w:rsidR="00745A56">
        <w:t xml:space="preserve"> a</w:t>
      </w:r>
      <w:r w:rsidR="00633CE1">
        <w:t xml:space="preserve"> two-fold difference, see results).</w:t>
      </w:r>
    </w:p>
    <w:p w14:paraId="53C7ACB2" w14:textId="77777777" w:rsidR="00745A56" w:rsidRDefault="00745A56" w:rsidP="00633CE1">
      <w:pPr>
        <w:autoSpaceDE w:val="0"/>
        <w:autoSpaceDN w:val="0"/>
        <w:adjustRightInd w:val="0"/>
        <w:spacing w:after="0" w:line="240" w:lineRule="auto"/>
        <w:rPr>
          <w:ins w:id="11" w:author="Jonathan" w:date="2017-07-23T10:58:00Z"/>
        </w:rPr>
      </w:pPr>
    </w:p>
    <w:p w14:paraId="5FE1F557" w14:textId="039D6C81" w:rsidR="00745A56" w:rsidRDefault="00745A56" w:rsidP="00633CE1">
      <w:pPr>
        <w:autoSpaceDE w:val="0"/>
        <w:autoSpaceDN w:val="0"/>
        <w:adjustRightInd w:val="0"/>
        <w:spacing w:after="0" w:line="240" w:lineRule="auto"/>
        <w:rPr>
          <w:ins w:id="12" w:author="Jonathan" w:date="2017-07-23T11:00:00Z"/>
        </w:rPr>
      </w:pPr>
      <w:ins w:id="13" w:author="Jonathan" w:date="2017-07-23T10:58:00Z">
        <w:r>
          <w:t>Corrinne and Justin – this is really good.  A couple of comments and thoughts</w:t>
        </w:r>
      </w:ins>
      <w:ins w:id="14" w:author="Jonathan" w:date="2017-07-23T10:59:00Z">
        <w:r>
          <w:t xml:space="preserve">…. First, I suppose that we can’t really polarize the 8000 as either gains in Gossypium or losses in the two other genera.  </w:t>
        </w:r>
        <w:commentRangeStart w:id="15"/>
        <w:r>
          <w:t>Right</w:t>
        </w:r>
      </w:ins>
      <w:commentRangeEnd w:id="15"/>
      <w:r w:rsidR="0063242B">
        <w:rPr>
          <w:rStyle w:val="CommentReference"/>
        </w:rPr>
        <w:commentReference w:id="15"/>
      </w:r>
      <w:ins w:id="16" w:author="Jonathan" w:date="2017-07-23T10:59:00Z">
        <w:r>
          <w:t>?  One way to do that would be to look for foo</w:t>
        </w:r>
      </w:ins>
      <w:ins w:id="17" w:author="Jonathan" w:date="2017-07-23T11:00:00Z">
        <w:r>
          <w:t>tprints of deletion, for some random sampling of the 8000.  Tricky stuff, I know.  Any other ideas?  If we are going to argue that this is genome downsizing instead of upsizing, maybe we point out the same argument as in Feast and Famine.  In either event, I think that this section needs a couple of sentences about both possibilities, as it really is the most wild and crazy result in the entire study.</w:t>
        </w:r>
      </w:ins>
    </w:p>
    <w:p w14:paraId="74C34E3D" w14:textId="77777777" w:rsidR="00745A56" w:rsidRDefault="00745A56" w:rsidP="00633CE1">
      <w:pPr>
        <w:autoSpaceDE w:val="0"/>
        <w:autoSpaceDN w:val="0"/>
        <w:adjustRightInd w:val="0"/>
        <w:spacing w:after="0" w:line="240" w:lineRule="auto"/>
        <w:rPr>
          <w:ins w:id="18" w:author="Jonathan" w:date="2017-07-23T11:01:00Z"/>
        </w:rPr>
      </w:pPr>
    </w:p>
    <w:p w14:paraId="49584B88" w14:textId="5283002A" w:rsidR="00745A56" w:rsidRDefault="00745A56" w:rsidP="00633CE1">
      <w:pPr>
        <w:autoSpaceDE w:val="0"/>
        <w:autoSpaceDN w:val="0"/>
        <w:adjustRightInd w:val="0"/>
        <w:spacing w:after="0" w:line="240" w:lineRule="auto"/>
        <w:rPr>
          <w:ins w:id="19" w:author="Jonathan" w:date="2017-07-23T11:04:00Z"/>
        </w:rPr>
      </w:pPr>
      <w:ins w:id="20" w:author="Jonathan" w:date="2017-07-23T11:01:00Z">
        <w:r>
          <w:t xml:space="preserve">My second point is directly tied to the good one Corrinne added about the pangenome </w:t>
        </w:r>
      </w:ins>
      <w:ins w:id="21" w:author="Jonathan" w:date="2017-07-23T11:02:00Z">
        <w:r>
          <w:t>–</w:t>
        </w:r>
      </w:ins>
      <w:ins w:id="22" w:author="Jonathan" w:date="2017-07-23T11:01:00Z">
        <w:r>
          <w:t xml:space="preserve"> that </w:t>
        </w:r>
      </w:ins>
      <w:ins w:id="23" w:author="Jonathan" w:date="2017-07-23T11:02:00Z">
        <w:r>
          <w:t>is, WHAT ARE the 8000 genes?</w:t>
        </w:r>
      </w:ins>
      <w:ins w:id="24" w:author="Jonathan" w:date="2017-07-23T11:03:00Z">
        <w:r>
          <w:t xml:space="preserve">  Here is where the discussion must go about the GO ontologies of these extra 8000 genes.  What are they, are the biased toward </w:t>
        </w:r>
      </w:ins>
      <w:ins w:id="25" w:author="Jonathan" w:date="2017-07-23T11:04:00Z">
        <w:r>
          <w:t>“adaptation”, to use Corrinne’s expression above, etc.</w:t>
        </w:r>
      </w:ins>
    </w:p>
    <w:p w14:paraId="76F28FC9" w14:textId="77777777" w:rsidR="00745A56" w:rsidRDefault="00745A56" w:rsidP="00633CE1">
      <w:pPr>
        <w:autoSpaceDE w:val="0"/>
        <w:autoSpaceDN w:val="0"/>
        <w:adjustRightInd w:val="0"/>
        <w:spacing w:after="0" w:line="240" w:lineRule="auto"/>
        <w:rPr>
          <w:ins w:id="26" w:author="Jonathan" w:date="2017-07-23T11:04:00Z"/>
        </w:rPr>
      </w:pPr>
    </w:p>
    <w:p w14:paraId="06AA25B3" w14:textId="5029CB1C" w:rsidR="00745A56" w:rsidRPr="0095490B" w:rsidRDefault="00745A56" w:rsidP="00633CE1">
      <w:pPr>
        <w:autoSpaceDE w:val="0"/>
        <w:autoSpaceDN w:val="0"/>
        <w:adjustRightInd w:val="0"/>
        <w:spacing w:after="0" w:line="240" w:lineRule="auto"/>
        <w:rPr>
          <w:b/>
        </w:rPr>
      </w:pPr>
      <w:ins w:id="27" w:author="Jonathan" w:date="2017-07-23T11:04:00Z">
        <w:r>
          <w:t xml:space="preserve">This is such an obvious omission on our part, in hindsight – this, btw, is why publishing is so important </w:t>
        </w:r>
      </w:ins>
      <w:ins w:id="28" w:author="Jonathan" w:date="2017-07-23T11:05:00Z">
        <w:r>
          <w:t>–</w:t>
        </w:r>
      </w:ins>
      <w:ins w:id="29" w:author="Jonathan" w:date="2017-07-23T11:04:00Z">
        <w:r>
          <w:t xml:space="preserve"> nobody </w:t>
        </w:r>
      </w:ins>
      <w:ins w:id="30" w:author="Jonathan" w:date="2017-07-23T11:05:00Z">
        <w:r>
          <w:t>ever really looks at their data closely enough until they attempt to write about it.  We can meet to discuss if you like.</w:t>
        </w:r>
      </w:ins>
    </w:p>
    <w:p w14:paraId="23286276" w14:textId="77777777" w:rsidR="00633CE1" w:rsidRPr="000C2AB8" w:rsidRDefault="00633CE1" w:rsidP="00EA4D66">
      <w:pPr>
        <w:autoSpaceDE w:val="0"/>
        <w:autoSpaceDN w:val="0"/>
        <w:adjustRightInd w:val="0"/>
        <w:spacing w:after="0" w:line="240" w:lineRule="auto"/>
        <w:rPr>
          <w:b/>
        </w:rPr>
      </w:pPr>
    </w:p>
    <w:p w14:paraId="78E9A236" w14:textId="0516F55B" w:rsidR="0043137E" w:rsidRDefault="005124E8" w:rsidP="0043137E">
      <w:pPr>
        <w:autoSpaceDE w:val="0"/>
        <w:autoSpaceDN w:val="0"/>
        <w:adjustRightInd w:val="0"/>
        <w:spacing w:after="0" w:line="240" w:lineRule="auto"/>
      </w:pPr>
      <w:r>
        <w:rPr>
          <w:b/>
          <w:i/>
        </w:rPr>
        <w:t>Static genome size in the face of a changing r</w:t>
      </w:r>
      <w:r w:rsidR="005F7355" w:rsidRPr="0029324D">
        <w:rPr>
          <w:b/>
          <w:i/>
        </w:rPr>
        <w:t xml:space="preserve">epetitive element </w:t>
      </w:r>
      <w:r>
        <w:rPr>
          <w:b/>
          <w:i/>
        </w:rPr>
        <w:t>landscape</w:t>
      </w:r>
      <w:r w:rsidR="001B432F">
        <w:rPr>
          <w:b/>
          <w:i/>
        </w:rPr>
        <w:t xml:space="preserve">. </w:t>
      </w:r>
      <w:r w:rsidR="0043137E" w:rsidRPr="00EE1F66">
        <w:t>Repetitive elements</w:t>
      </w:r>
      <w:r w:rsidR="009F0873">
        <w:t xml:space="preserve"> </w:t>
      </w:r>
      <w:r w:rsidR="0043137E" w:rsidRPr="00EE1F66">
        <w:t xml:space="preserve">are </w:t>
      </w:r>
      <w:r w:rsidR="0043137E">
        <w:t xml:space="preserve">both </w:t>
      </w:r>
      <w:r w:rsidR="0043137E" w:rsidRPr="00EE1F66">
        <w:t xml:space="preserve">labile </w:t>
      </w:r>
      <w:r w:rsidR="0043137E">
        <w:t>in</w:t>
      </w:r>
      <w:r w:rsidR="0043137E" w:rsidRPr="00EE1F66">
        <w:t xml:space="preserve"> nature</w:t>
      </w:r>
      <w:r w:rsidR="0043137E">
        <w:t xml:space="preserve"> and potentially sensitive to population size, due to reduced efficiency of purifying selection in </w:t>
      </w:r>
      <w:r w:rsidR="00FD58A3">
        <w:t xml:space="preserve">small </w:t>
      </w:r>
      <w:r w:rsidR="0043137E">
        <w:t xml:space="preserve">populations </w:t>
      </w:r>
      <w:r w:rsidR="00FD58A3">
        <w:t xml:space="preserve">because of the prominence of </w:t>
      </w:r>
      <w:r w:rsidR="0043137E">
        <w:t xml:space="preserve">strong genetic drift </w:t>
      </w:r>
      <w:commentRangeStart w:id="31"/>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 </w:instrText>
      </w:r>
      <w:r w:rsidR="0029324D">
        <w:fldChar w:fldCharType="begin">
          <w:fldData xml:space="preserve">PEVuZE5vdGU+PENpdGU+PEF1dGhvcj5MZWbDqWJ1cmU8L0F1dGhvcj48WWVhcj4yMDE3PC9ZZWFy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</w:fldData>
        </w:fldChar>
      </w:r>
      <w:r w:rsidR="0029324D">
        <w:instrText xml:space="preserve"> ADDIN EN.CITE.DATA </w:instrText>
      </w:r>
      <w:r w:rsidR="0029324D">
        <w:fldChar w:fldCharType="end"/>
      </w:r>
      <w:r w:rsidR="0029324D">
        <w:fldChar w:fldCharType="separate"/>
      </w:r>
      <w:r w:rsidR="0029324D">
        <w:rPr>
          <w:noProof/>
        </w:rPr>
        <w:t>(Lynch and Conery 2003, Yi and Streelman 2005, Lynch 2011, Lynch et al. 2011, Lefébure et al. 2017)</w:t>
      </w:r>
      <w:r w:rsidR="0029324D">
        <w:fldChar w:fldCharType="end"/>
      </w:r>
      <w:commentRangeEnd w:id="31"/>
      <w:r w:rsidR="00FD58A3">
        <w:rPr>
          <w:rStyle w:val="CommentReference"/>
        </w:rPr>
        <w:commentReference w:id="31"/>
      </w:r>
      <w:r w:rsidR="0043137E">
        <w:t xml:space="preserve">. In the context of genome size, strong drift should lead toward an overall increase in genome size as eukaryotic mutation patterns are typically biased toward insertions, although research addressing the validity and ubiquity of this hypothesis is both scant and conflicting </w: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 </w:instrText>
      </w:r>
      <w:r w:rsidR="0029324D">
        <w:fldChar w:fldCharType="begin">
          <w:fldData xml:space="preserve">PEVuZE5vdGU+PENpdGU+PEF1dGhvcj5XaGl0bmV5PC9BdXRob3I+PFllYXI+MjAxMTwvWWVhcj48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IkVOIiBkYi1pZD0icHA1MmVhNXpmNTlmNWhlc3R0bHhwZmY0cjlkYXdmcmF2eHdhIj43ODwva2V5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</w:fldData>
        </w:fldChar>
      </w:r>
      <w:r w:rsidR="0029324D">
        <w:instrText xml:space="preserve"> ADDIN EN.CITE.DATA </w:instrText>
      </w:r>
      <w:r w:rsidR="0029324D">
        <w:fldChar w:fldCharType="end"/>
      </w:r>
      <w:r w:rsidR="0029324D">
        <w:fldChar w:fldCharType="separate"/>
      </w:r>
      <w:r w:rsidR="0029324D">
        <w:rPr>
          <w:noProof/>
        </w:rPr>
        <w:t>(Yi and Streelman 2005, Gregory and Witt 2008, Whitney and Garland 2010, Whitney et al. 2011, Arnqvist et al. 2015, Mohlhenrich and Mueller 2016, Lefébure et al. 2017)</w:t>
      </w:r>
      <w:r w:rsidR="0029324D">
        <w:fldChar w:fldCharType="end"/>
      </w:r>
      <w:r w:rsidR="0043137E">
        <w:t xml:space="preserve">. While we do </w:t>
      </w:r>
      <w:r w:rsidR="00FD58A3">
        <w:t>know historical</w:t>
      </w:r>
      <w:r w:rsidR="0043137E">
        <w:t xml:space="preserve"> population size</w:t>
      </w:r>
      <w:r w:rsidR="00FD58A3">
        <w:t>s</w:t>
      </w:r>
      <w:r w:rsidR="0043137E">
        <w:t xml:space="preserve"> in the present</w:t>
      </w:r>
      <w:r w:rsidR="00FD58A3">
        <w:t xml:space="preserve"> study</w:t>
      </w:r>
      <w:r w:rsidR="0043137E">
        <w:t xml:space="preserve">, </w:t>
      </w:r>
      <w:r w:rsidR="00FD58A3">
        <w:t xml:space="preserve">it is clear that population bottlenecks must have been profound in </w:t>
      </w:r>
      <w:r w:rsidR="00FD58A3" w:rsidRPr="0048725B">
        <w:t>Kokia</w:t>
      </w:r>
      <w:r w:rsidR="00FD58A3">
        <w:t xml:space="preserve">, as described above.  </w:t>
      </w:r>
      <w:r w:rsidR="0043137E">
        <w:t xml:space="preserve"> The demographic history of </w:t>
      </w:r>
      <w:r w:rsidR="0043137E">
        <w:rPr>
          <w:i/>
        </w:rPr>
        <w:t>Gossypioides kirkii</w:t>
      </w:r>
      <w:r w:rsidR="0043137E">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sidR="0043137E">
        <w:rPr>
          <w:i/>
        </w:rPr>
        <w:t>Kokia</w:t>
      </w:r>
      <w:r w:rsidR="0043137E">
        <w:t xml:space="preserve"> (minimally), the invariant nature of both their genome size and composition is perhaps surprising. Both species have an estimated genome size of 590 Mb </w:t>
      </w:r>
      <w:r w:rsidR="0029324D">
        <w:fldChar w:fldCharType="begin"/>
      </w:r>
      <w:r w:rsidR="0029324D">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29324D">
        <w:fldChar w:fldCharType="separate"/>
      </w:r>
      <w:r w:rsidR="0029324D">
        <w:rPr>
          <w:noProof/>
        </w:rPr>
        <w:t>(Wendel et al. 2002)</w:t>
      </w:r>
      <w:r w:rsidR="0029324D">
        <w:fldChar w:fldCharType="end"/>
      </w:r>
      <w:r w:rsidR="0043137E">
        <w:t xml:space="preserve">, </w:t>
      </w:r>
      <w:r w:rsidR="00126CA1">
        <w:t xml:space="preserve">representing </w:t>
      </w:r>
      <w:r w:rsidR="0043137E">
        <w:t xml:space="preserve">genome </w:t>
      </w:r>
      <w:r w:rsidR="00FD58A3">
        <w:t xml:space="preserve">size </w:t>
      </w:r>
      <w:r w:rsidR="0043137E">
        <w:t xml:space="preserve">stasis </w:t>
      </w:r>
      <w:r w:rsidR="00FD58A3">
        <w:t>during about 5 million years of divergence</w:t>
      </w:r>
      <w:r w:rsidR="0043137E">
        <w:t xml:space="preserve">. Analysis of their global repetitive content suggests that </w:t>
      </w:r>
      <w:r w:rsidR="0043137E">
        <w:t xml:space="preserve">there is only </w:t>
      </w:r>
      <w:r w:rsidR="00FD58A3">
        <w:t>a trivial (</w:t>
      </w:r>
      <w:r w:rsidR="0043137E">
        <w:t>approximately 1 Mb difference</w:t>
      </w:r>
      <w:r w:rsidR="00FD58A3">
        <w:t>)</w:t>
      </w:r>
      <w:r w:rsidR="0043137E">
        <w:t xml:space="preserve"> in total (identifiable) repeat content, with very similar </w:t>
      </w:r>
      <w:r w:rsidR="00E3209D">
        <w:t>overall repetitive profiles for each.</w:t>
      </w:r>
      <w:r w:rsidR="00FD58A3">
        <w:t xml:space="preserve">  We note that this result contrasts with the expectation based on small effective population size alone.</w:t>
      </w:r>
    </w:p>
    <w:p w14:paraId="3600E861" w14:textId="77777777" w:rsidR="0043137E" w:rsidRDefault="0043137E" w:rsidP="0043137E">
      <w:pPr>
        <w:autoSpaceDE w:val="0"/>
        <w:autoSpaceDN w:val="0"/>
        <w:adjustRightInd w:val="0"/>
        <w:spacing w:after="0" w:line="240" w:lineRule="auto"/>
      </w:pPr>
    </w:p>
    <w:p w14:paraId="5BDFA754" w14:textId="4439323A" w:rsidR="0043137E" w:rsidRDefault="004D60EF" w:rsidP="0043137E">
      <w:pPr>
        <w:autoSpaceDE w:val="0"/>
        <w:autoSpaceDN w:val="0"/>
        <w:adjustRightInd w:val="0"/>
        <w:spacing w:after="0" w:line="240" w:lineRule="auto"/>
      </w:pPr>
      <w:r>
        <w:lastRenderedPageBreak/>
        <w:t>Notwithstanding the relative genomic stasis of the two genera</w:t>
      </w:r>
      <w:r w:rsidR="0043137E">
        <w:t xml:space="preserve">, it is clear that </w:t>
      </w:r>
      <w:r w:rsidR="00AA69D9">
        <w:t xml:space="preserve">the </w:t>
      </w:r>
      <w:r w:rsidR="0043137E">
        <w:t xml:space="preserve">differences </w:t>
      </w:r>
      <w:r w:rsidR="00AA69D9">
        <w:t xml:space="preserve">that do </w:t>
      </w:r>
      <w:r w:rsidR="0043137E">
        <w:t xml:space="preserve">exist between the two species reflect both gain and </w:t>
      </w:r>
      <w:r w:rsidR="0043137E">
        <w:t xml:space="preserve">loss of </w:t>
      </w:r>
      <w:r w:rsidR="009F0873">
        <w:t xml:space="preserve">repetitive </w:t>
      </w:r>
      <w:r w:rsidR="0043137E">
        <w:t xml:space="preserve">sequence. Most of the “younger” differentially abundant clusters that distinguish </w:t>
      </w:r>
      <w:r w:rsidR="0043137E">
        <w:rPr>
          <w:i/>
        </w:rPr>
        <w:t xml:space="preserve">K. drynarioides </w:t>
      </w:r>
      <w:r w:rsidR="0043137E">
        <w:t xml:space="preserve">and </w:t>
      </w:r>
      <w:r w:rsidR="0043137E">
        <w:rPr>
          <w:i/>
        </w:rPr>
        <w:t>G. kirkii</w:t>
      </w:r>
      <w:r w:rsidR="0043137E">
        <w:t xml:space="preserve"> are over-represented in </w:t>
      </w:r>
      <w:r w:rsidR="0043137E">
        <w:rPr>
          <w:i/>
        </w:rPr>
        <w:t>K. drynarioides</w:t>
      </w:r>
      <w:r w:rsidR="0043137E">
        <w:t>, a result consistent with the observation that a reduction in population size and concomitant increase in the severity of genetic drift can lead to an increase in insertional</w:t>
      </w:r>
      <w:r w:rsidR="00E3209D">
        <w:t xml:space="preserve"> mutations</w:t>
      </w:r>
      <w:r w:rsidR="0043137E">
        <w:t xml:space="preserve">, possibly due to activation of TEs under stress conditions </w: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 </w:instrText>
      </w:r>
      <w:r w:rsidR="0029324D">
        <w:fldChar w:fldCharType="begin">
          <w:fldData xml:space="preserve">PEVuZE5vdGU+PENpdGU+PEF1dGhvcj5HcmFuZGJhc3RpZW48L0F1dGhvcj48WWVhcj4yMDA0PC9Z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PHBhZ2VzPjY2MDMtNzwvcGFnZXM+PHZvbHVtZT45Nzwvdm9sdW1lPjxudW1iZXI+MTI8L251bWJl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dGl0bGU+PHNlY29uZGFyeS10aXRsZT5OZXcgUGh5dG9sPC9zZWNvbmRhcnktdGl0bGU+PGFsdC10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</w:fldData>
        </w:fldChar>
      </w:r>
      <w:r w:rsidR="0029324D">
        <w:instrText xml:space="preserve"> ADDIN EN.CITE.DATA </w:instrText>
      </w:r>
      <w:r w:rsidR="0029324D">
        <w:fldChar w:fldCharType="end"/>
      </w:r>
      <w:r w:rsidR="0029324D">
        <w:fldChar w:fldCharType="separate"/>
      </w:r>
      <w:r w:rsidR="0029324D">
        <w:rPr>
          <w:noProof/>
        </w:rPr>
        <w:t>(Kalendar et al. 2000, Liu and Wendel 2003, Grandbastien 2004, Parisod et al. 2010)</w:t>
      </w:r>
      <w:r w:rsidR="0029324D">
        <w:fldChar w:fldCharType="end"/>
      </w:r>
      <w:r w:rsidR="0043137E">
        <w:t xml:space="preserve">. Ancestral state reconstructions of TE amounts (Figure_grid.anc.png) also suggest both gain and loss in </w:t>
      </w:r>
      <w:r w:rsidR="0043137E" w:rsidRPr="00AF568B">
        <w:rPr>
          <w:i/>
        </w:rPr>
        <w:t>K. drynarioides</w:t>
      </w:r>
      <w:r w:rsidR="0043137E">
        <w:t xml:space="preserve"> and </w:t>
      </w:r>
      <w:r w:rsidR="0043137E" w:rsidRPr="00AF568B">
        <w:rPr>
          <w:i/>
        </w:rPr>
        <w:t>G. kirkii</w:t>
      </w:r>
      <w:r w:rsidR="00E3209D">
        <w:rPr>
          <w:i/>
        </w:rPr>
        <w:t xml:space="preserve"> </w:t>
      </w:r>
      <w:r w:rsidR="00E3209D">
        <w:t>of approximately the same magnitude</w:t>
      </w:r>
      <w:r w:rsidR="0043137E">
        <w:t xml:space="preserve">, </w:t>
      </w:r>
      <w:r w:rsidR="00E3209D">
        <w:t xml:space="preserve">which </w:t>
      </w:r>
      <w:r w:rsidR="0043137E">
        <w:t>account</w:t>
      </w:r>
      <w:r w:rsidR="00E3209D">
        <w:t>s</w:t>
      </w:r>
      <w:r w:rsidR="0043137E">
        <w:t xml:space="preserve"> for the static genome size of these species in the face of a changing TE landscape. </w:t>
      </w:r>
    </w:p>
    <w:p w14:paraId="66FC647D" w14:textId="77777777" w:rsidR="0043137E" w:rsidRDefault="0043137E" w:rsidP="00EA4D66">
      <w:pPr>
        <w:autoSpaceDE w:val="0"/>
        <w:autoSpaceDN w:val="0"/>
        <w:adjustRightInd w:val="0"/>
        <w:spacing w:after="0" w:line="240" w:lineRule="auto"/>
        <w:rPr>
          <w:b/>
          <w:i/>
        </w:rPr>
      </w:pPr>
    </w:p>
    <w:p w14:paraId="00799FFB" w14:textId="6C4C6C19" w:rsidR="0043137E" w:rsidRDefault="00554457" w:rsidP="0043137E">
      <w:pPr>
        <w:autoSpaceDE w:val="0"/>
        <w:autoSpaceDN w:val="0"/>
        <w:adjustRightInd w:val="0"/>
        <w:spacing w:after="0" w:line="240" w:lineRule="auto"/>
      </w:pPr>
      <w:r>
        <w:rPr>
          <w:b/>
          <w:i/>
        </w:rPr>
        <w:t>Rates of indel formation</w:t>
      </w:r>
      <w:r w:rsidR="00126CA1">
        <w:rPr>
          <w:b/>
          <w:i/>
        </w:rPr>
        <w:t>s</w:t>
      </w:r>
      <w:r>
        <w:rPr>
          <w:b/>
          <w:i/>
        </w:rPr>
        <w:t xml:space="preserve"> compensate for biased TE proliferation</w:t>
      </w:r>
      <w:r w:rsidR="001B432F">
        <w:rPr>
          <w:b/>
          <w:i/>
        </w:rPr>
        <w:t xml:space="preserve">. </w:t>
      </w:r>
      <w:r w:rsidR="00307212">
        <w:t xml:space="preserve">While transposable elements are </w:t>
      </w:r>
      <w:r w:rsidR="00307212">
        <w:t>capable of substantially altering genome size and structure, the presence of indels</w:t>
      </w:r>
      <w:r w:rsidR="00126CA1">
        <w:t xml:space="preserve"> also contributes to genome</w:t>
      </w:r>
      <w:r w:rsidR="00307212">
        <w:t xml:space="preserve"> size and collinearity</w:t>
      </w:r>
      <w:r w:rsidR="001B432F">
        <w:t xml:space="preserve"> </w: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 </w:instrText>
      </w:r>
      <w:r w:rsidR="00113FDF">
        <w:fldChar w:fldCharType="begin">
          <w:fldData xml:space="preserve">PEVuZE5vdGU+PENpdGU+PEF1dGhvcj5IamVsbWVuPC9BdXRob3I+PFllYXI+MjAxNzwvWWVhcj48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</w:fldData>
        </w:fldChar>
      </w:r>
      <w:r w:rsidR="00113FDF">
        <w:instrText xml:space="preserve"> ADDIN EN.CITE.DATA </w:instrText>
      </w:r>
      <w:r w:rsidR="00113FDF">
        <w:fldChar w:fldCharType="end"/>
      </w:r>
      <w:r w:rsidR="00113FDF">
        <w:fldChar w:fldCharType="separate"/>
      </w:r>
      <w:r w:rsidR="00113FDF">
        <w:rPr>
          <w:noProof/>
        </w:rPr>
        <w:t>(Petrov 2002, Gregory 2003, Vitte and Bennetzen 2006, Hjelmen and Johnston 2017, Kapusta et al. 2017)</w:t>
      </w:r>
      <w:r w:rsidR="00113FDF">
        <w:fldChar w:fldCharType="end"/>
      </w:r>
      <w:r w:rsidR="00307212">
        <w:t xml:space="preserve">. Previous work in cotton suggests </w:t>
      </w:r>
      <w:r w:rsidR="009C49DF">
        <w:t xml:space="preserve">there exist </w:t>
      </w:r>
      <w:r w:rsidR="00307212">
        <w:t xml:space="preserve">small differences </w:t>
      </w:r>
      <w:r w:rsidR="00307212">
        <w:t xml:space="preserve">in rates between species with large and small genomes </w:t>
      </w:r>
      <w:r w:rsidR="009C49DF">
        <w:t xml:space="preserve">that contribute to overall genome size change </w:t>
      </w:r>
      <w:r w:rsidR="00113FDF">
        <w:fldChar w:fldCharType="begin"/>
      </w:r>
      <w:r w:rsidR="00113FDF">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113FDF">
        <w:fldChar w:fldCharType="separate"/>
      </w:r>
      <w:r w:rsidR="00113FDF">
        <w:rPr>
          <w:noProof/>
        </w:rPr>
        <w:t>(Grover et al. 2008b)</w:t>
      </w:r>
      <w:r w:rsidR="00113FDF">
        <w:fldChar w:fldCharType="end"/>
      </w:r>
      <w:r w:rsidR="00307212">
        <w:t>.</w:t>
      </w:r>
      <w:r w:rsidR="009C49DF">
        <w:t xml:space="preserve"> </w:t>
      </w:r>
      <w:r w:rsidR="0043137E">
        <w:t>Global patterns of indel formation</w:t>
      </w:r>
      <w:r w:rsidR="009C49DF">
        <w:t xml:space="preserve">, as </w:t>
      </w:r>
      <w:r w:rsidR="0045075E">
        <w:t>inferred from</w:t>
      </w:r>
      <w:r w:rsidR="009C49DF">
        <w:t xml:space="preserve"> modern sequencing, can </w:t>
      </w:r>
      <w:r w:rsidR="0043137E">
        <w:t>further extend our understanding of sequence gain and loss by providing a genome-wide view agnostic of sequence type</w:t>
      </w:r>
      <w:r w:rsidR="009C49DF">
        <w:t xml:space="preserve"> (e.g., TE-derived) or region</w:t>
      </w:r>
      <w:r w:rsidR="0043137E">
        <w:t>. A</w:t>
      </w:r>
      <w:r w:rsidR="009C49DF">
        <w:t>s with the repetitive elements,</w:t>
      </w:r>
      <w:r w:rsidR="0043137E">
        <w:t xml:space="preserve"> </w:t>
      </w:r>
      <w:r w:rsidR="0043137E">
        <w:rPr>
          <w:i/>
        </w:rPr>
        <w:t xml:space="preserve">K. drynarioides </w:t>
      </w:r>
      <w:r w:rsidR="0043137E">
        <w:t xml:space="preserve">and </w:t>
      </w:r>
      <w:r w:rsidR="0043137E">
        <w:rPr>
          <w:i/>
        </w:rPr>
        <w:t>G. kirkii</w:t>
      </w:r>
      <w:r w:rsidR="0043137E">
        <w:t xml:space="preserve"> vary in their rate of indel formation</w:t>
      </w:r>
      <w:r w:rsidR="009C49DF" w:rsidRPr="009C49DF">
        <w:t xml:space="preserve"> </w:t>
      </w:r>
      <w:r w:rsidR="009C49DF">
        <w:t>despite their equivalent genome sizes</w:t>
      </w:r>
      <w:r w:rsidR="0043137E">
        <w:t xml:space="preserve">. In general, </w:t>
      </w:r>
      <w:r w:rsidR="0043137E">
        <w:rPr>
          <w:i/>
        </w:rPr>
        <w:t xml:space="preserve">K. drynarioides </w:t>
      </w:r>
      <w:r w:rsidR="009C49DF">
        <w:t xml:space="preserve">experiences insertions and deletions more frequently, and the insertions tend to be longer than those found in </w:t>
      </w:r>
      <w:r w:rsidR="009C49DF">
        <w:rPr>
          <w:i/>
        </w:rPr>
        <w:t xml:space="preserve">G. kirkii </w:t>
      </w:r>
      <w:r w:rsidR="009C49DF">
        <w:t xml:space="preserve">(deletion sizes are equivalent on average). </w:t>
      </w:r>
      <w:r w:rsidR="0043137E">
        <w:t xml:space="preserve">These small biases lead to overall gain in sequence for </w:t>
      </w:r>
      <w:r w:rsidR="0043137E">
        <w:rPr>
          <w:i/>
        </w:rPr>
        <w:t>K. drynarioides</w:t>
      </w:r>
      <w:r w:rsidR="009C49DF">
        <w:rPr>
          <w:i/>
        </w:rPr>
        <w:t xml:space="preserve"> </w:t>
      </w:r>
      <w:r w:rsidR="009C49DF">
        <w:t xml:space="preserve">(+68.6kb) </w:t>
      </w:r>
      <w:r w:rsidR="0043137E">
        <w:t xml:space="preserve">and loss for </w:t>
      </w:r>
      <w:r w:rsidR="0043137E">
        <w:rPr>
          <w:i/>
        </w:rPr>
        <w:t>G. kirkii</w:t>
      </w:r>
      <w:r w:rsidR="009C49DF">
        <w:t xml:space="preserve"> (-1</w:t>
      </w:r>
      <w:r w:rsidR="0043137E">
        <w:t xml:space="preserve">13.2 kb), further exaggerating the gain experienced by </w:t>
      </w:r>
      <w:r w:rsidR="0043137E">
        <w:rPr>
          <w:i/>
        </w:rPr>
        <w:t>K. drynarioides</w:t>
      </w:r>
      <w:r w:rsidR="0043137E">
        <w:t xml:space="preserve"> attributable to “younger” transposable elements (i.e., recent proliferation). </w:t>
      </w:r>
      <w:r w:rsidR="0045075E">
        <w:t>In addition, t</w:t>
      </w:r>
      <w:r w:rsidR="0043137E">
        <w:t xml:space="preserve">hese differences also explain why </w:t>
      </w:r>
      <w:r w:rsidR="0043137E">
        <w:rPr>
          <w:i/>
        </w:rPr>
        <w:t>K. drynarioides</w:t>
      </w:r>
      <w:r w:rsidR="0043137E">
        <w:t xml:space="preserve"> has more “young” TEs whereas </w:t>
      </w:r>
      <w:r w:rsidR="0043137E">
        <w:rPr>
          <w:i/>
        </w:rPr>
        <w:t>G. kirkii</w:t>
      </w:r>
      <w:r w:rsidR="0043137E">
        <w:t xml:space="preserve"> has more repetitive sequence overall, i.e., the greater deletion rate in </w:t>
      </w:r>
      <w:r w:rsidR="0043137E">
        <w:rPr>
          <w:i/>
        </w:rPr>
        <w:t xml:space="preserve">K. drynarioides </w:t>
      </w:r>
      <w:r w:rsidR="0043137E">
        <w:t>is likely contributing to accelerated decay in that lineage.</w:t>
      </w:r>
    </w:p>
    <w:p w14:paraId="3F95876A" w14:textId="77777777" w:rsidR="0043137E" w:rsidRPr="00153D4C" w:rsidRDefault="0043137E" w:rsidP="0043137E">
      <w:pPr>
        <w:autoSpaceDE w:val="0"/>
        <w:autoSpaceDN w:val="0"/>
        <w:adjustRightInd w:val="0"/>
        <w:spacing w:after="0" w:line="240" w:lineRule="auto"/>
      </w:pPr>
    </w:p>
    <w:p w14:paraId="3707FC9B" w14:textId="47E79C34" w:rsidR="005F7355" w:rsidRDefault="00F62657" w:rsidP="00EA4D66">
      <w:pPr>
        <w:autoSpaceDE w:val="0"/>
        <w:autoSpaceDN w:val="0"/>
        <w:adjustRightInd w:val="0"/>
        <w:spacing w:after="0" w:line="240" w:lineRule="auto"/>
      </w:pPr>
      <w:commentRangeStart w:id="32"/>
      <w:r>
        <w:rPr>
          <w:b/>
          <w:i/>
        </w:rPr>
        <w:t>Conclusions</w:t>
      </w:r>
      <w:commentRangeEnd w:id="32"/>
      <w:r w:rsidR="0045075E">
        <w:rPr>
          <w:rStyle w:val="CommentReference"/>
        </w:rPr>
        <w:commentReference w:id="32"/>
      </w:r>
    </w:p>
    <w:p w14:paraId="4F493768" w14:textId="77777777" w:rsidR="005F7355" w:rsidRDefault="005F7355" w:rsidP="00EA4D66">
      <w:pPr>
        <w:autoSpaceDE w:val="0"/>
        <w:autoSpaceDN w:val="0"/>
        <w:adjustRightInd w:val="0"/>
        <w:spacing w:after="0" w:line="240" w:lineRule="auto"/>
      </w:pPr>
    </w:p>
    <w:p w14:paraId="6A37AD82" w14:textId="6983AA08" w:rsidR="00EA6B78" w:rsidRPr="00CE4BD3" w:rsidRDefault="0095490B" w:rsidP="00EA4D66">
      <w:pPr>
        <w:autoSpaceDE w:val="0"/>
        <w:autoSpaceDN w:val="0"/>
        <w:adjustRightInd w:val="0"/>
        <w:spacing w:after="0" w:line="240" w:lineRule="auto"/>
      </w:pPr>
      <w:r>
        <w:t>E</w:t>
      </w:r>
      <w:r w:rsidR="006C2425">
        <w:t xml:space="preserve">xternal influences on </w:t>
      </w:r>
      <w:r w:rsidR="00C5710A">
        <w:t xml:space="preserve">genome </w:t>
      </w:r>
      <w:r w:rsidR="006C2425">
        <w:t>e</w:t>
      </w:r>
      <w:r>
        <w:t xml:space="preserve">volution </w:t>
      </w:r>
      <w:r w:rsidR="00C5710A">
        <w:t>are many and complex</w:t>
      </w:r>
      <w:r w:rsidR="00CE4BD3">
        <w:t>, affecting genomes in sometimes predictable</w:t>
      </w:r>
      <w:r w:rsidR="00837BD0">
        <w:t>,</w:t>
      </w:r>
      <w:r w:rsidR="00CE4BD3">
        <w:t xml:space="preserve"> and sometimes enigmatic</w:t>
      </w:r>
      <w:r w:rsidR="00837BD0">
        <w:t>,</w:t>
      </w:r>
      <w:r w:rsidR="00CE4BD3">
        <w:t xml:space="preserve"> ways. Despite the strong pressures associated with repeated genetic bottlenecks as </w:t>
      </w:r>
      <w:r w:rsidR="00CE4BD3">
        <w:rPr>
          <w:i/>
        </w:rPr>
        <w:t xml:space="preserve">Kokia </w:t>
      </w:r>
      <w:r w:rsidR="00CE4BD3">
        <w:t xml:space="preserve">and </w:t>
      </w:r>
      <w:r w:rsidR="00CE4BD3">
        <w:rPr>
          <w:i/>
        </w:rPr>
        <w:t>Gossypioides</w:t>
      </w:r>
      <w:r w:rsidR="00CE4BD3">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w:t>
      </w:r>
      <w:r w:rsidR="00425491">
        <w:t xml:space="preserve"> the related genus </w:t>
      </w:r>
      <w:r w:rsidR="00425491">
        <w:rPr>
          <w:i/>
        </w:rPr>
        <w:t>Gossypium</w:t>
      </w:r>
      <w:r w:rsidR="00425491">
        <w:t xml:space="preserve"> has experienced far more significant changes in genome size due to differential transposable element proliferation, which has led to a 3-fold difference in genome size among cotton species</w:t>
      </w:r>
      <w:r w:rsidR="00837BD0">
        <w:t xml:space="preserve">, and similar rates of indel formation </w:t>
      </w:r>
      <w:r w:rsidR="00577D3B">
        <w:fldChar w:fldCharType="begin"/>
      </w:r>
      <w:r w:rsidR="00577D3B">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577D3B">
        <w:fldChar w:fldCharType="separate"/>
      </w:r>
      <w:r w:rsidR="00577D3B">
        <w:rPr>
          <w:noProof/>
        </w:rPr>
        <w:t>(Grover et al. 2008b)</w:t>
      </w:r>
      <w:r w:rsidR="00577D3B">
        <w:fldChar w:fldCharType="end"/>
      </w:r>
      <w:r w:rsidR="00425491">
        <w:t>.</w:t>
      </w:r>
      <w:r w:rsidR="00CE4BD3">
        <w:t xml:space="preserve"> </w:t>
      </w:r>
    </w:p>
    <w:p w14:paraId="1337D6BA" w14:textId="09DF2E91" w:rsidR="00A05C2A" w:rsidRDefault="00A05C2A" w:rsidP="00EA4D66">
      <w:pPr>
        <w:autoSpaceDE w:val="0"/>
        <w:autoSpaceDN w:val="0"/>
        <w:adjustRightInd w:val="0"/>
        <w:spacing w:after="0" w:line="240" w:lineRule="auto"/>
      </w:pPr>
    </w:p>
    <w:p w14:paraId="520A1B3C" w14:textId="3928A9F4" w:rsidR="00837BD0" w:rsidRPr="00A01D2E" w:rsidRDefault="00837BD0" w:rsidP="00EA4D66">
      <w:pPr>
        <w:autoSpaceDE w:val="0"/>
        <w:autoSpaceDN w:val="0"/>
        <w:adjustRightInd w:val="0"/>
        <w:spacing w:after="0" w:line="240" w:lineRule="auto"/>
        <w:rPr>
          <w:i/>
        </w:rPr>
      </w:pPr>
      <w:r>
        <w:t xml:space="preserve">Perhaps more unexpected </w:t>
      </w:r>
      <w:r w:rsidR="00D1796F">
        <w:t>were</w:t>
      </w:r>
      <w:r>
        <w:t xml:space="preserve"> the </w:t>
      </w:r>
      <w:r w:rsidR="00D1796F">
        <w:t>presence of more than 10</w:t>
      </w:r>
      <w:r>
        <w:t xml:space="preserve">,000 genes in the </w:t>
      </w:r>
      <w:r w:rsidRPr="00837BD0">
        <w:rPr>
          <w:i/>
        </w:rPr>
        <w:t>Gossypium raimondii</w:t>
      </w:r>
      <w:r>
        <w:t xml:space="preserve"> genome where no </w:t>
      </w:r>
      <w:r>
        <w:rPr>
          <w:i/>
        </w:rPr>
        <w:t>K. drynarioides</w:t>
      </w:r>
      <w:r>
        <w:t xml:space="preserve"> </w:t>
      </w:r>
      <w:r w:rsidR="00D1796F">
        <w:t>or</w:t>
      </w:r>
      <w:r>
        <w:t xml:space="preserve"> </w:t>
      </w:r>
      <w:r>
        <w:rPr>
          <w:i/>
        </w:rPr>
        <w:t>G. kirkii</w:t>
      </w:r>
      <w:r w:rsidR="00D1796F">
        <w:rPr>
          <w:i/>
        </w:rPr>
        <w:t xml:space="preserve"> </w:t>
      </w:r>
      <w:r w:rsidR="00D1796F">
        <w:t xml:space="preserve">homolog was detected, resulting in nearly 8,000 more annotated genes in the </w:t>
      </w:r>
      <w:r w:rsidR="00D1796F">
        <w:rPr>
          <w:i/>
        </w:rPr>
        <w:t>G. raimondii</w:t>
      </w:r>
      <w:r w:rsidR="00D1796F">
        <w:t xml:space="preserve"> genome than in either </w:t>
      </w:r>
      <w:r w:rsidR="00D1796F">
        <w:rPr>
          <w:i/>
        </w:rPr>
        <w:t>K. drynarioides</w:t>
      </w:r>
      <w:r w:rsidR="00D1796F">
        <w:t xml:space="preserve"> or </w:t>
      </w:r>
      <w:r w:rsidR="00D1796F">
        <w:rPr>
          <w:i/>
        </w:rPr>
        <w:t>G. kirkii</w:t>
      </w:r>
      <w:r w:rsidR="00D1796F">
        <w:t xml:space="preserve">. While some of these additional gene models may be due to differences in annotation methods between </w:t>
      </w:r>
      <w:r w:rsidR="00D1796F">
        <w:rPr>
          <w:i/>
        </w:rPr>
        <w:t>G. raimondii</w:t>
      </w:r>
      <w:r w:rsidR="00D1796F">
        <w:t xml:space="preserve"> and </w:t>
      </w:r>
      <w:r w:rsidR="00D1796F">
        <w:rPr>
          <w:i/>
        </w:rPr>
        <w:t>K. drynarioides</w:t>
      </w:r>
      <w:r w:rsidR="00D1796F">
        <w:t>/</w:t>
      </w:r>
      <w:r w:rsidR="00D1796F">
        <w:rPr>
          <w:i/>
        </w:rPr>
        <w:t>G. kirkii</w:t>
      </w:r>
      <w:r w:rsidR="00D1796F">
        <w:t xml:space="preserve">, it nevertheless suggests a higher rate of gene deletion </w:t>
      </w:r>
      <w:r w:rsidR="008D7DBF">
        <w:t>in these sister genera. The deletions inferred here, both lineage</w:t>
      </w:r>
      <w:r w:rsidR="00A01D2E">
        <w:t>-</w:t>
      </w:r>
      <w:r w:rsidR="008D7DBF">
        <w:t>specific and those occurring in proto-</w:t>
      </w:r>
      <w:r w:rsidR="008D7DBF" w:rsidRPr="008D7DBF">
        <w:rPr>
          <w:i/>
        </w:rPr>
        <w:lastRenderedPageBreak/>
        <w:t>Kokia</w:t>
      </w:r>
      <w:r w:rsidR="008D7DBF">
        <w:t>/</w:t>
      </w:r>
      <w:r w:rsidR="008D7DBF" w:rsidRPr="008D7DBF">
        <w:rPr>
          <w:i/>
        </w:rPr>
        <w:t>Gossypioides</w:t>
      </w:r>
      <w:r w:rsidR="008D7DBF">
        <w:t xml:space="preserve">, are not only interesting from an evolutionary standpoint, but are also germane to the selection of either </w:t>
      </w:r>
      <w:r w:rsidR="00A01D2E">
        <w:t xml:space="preserve">species as an outgroup to </w:t>
      </w:r>
      <w:r w:rsidR="00A01D2E">
        <w:rPr>
          <w:i/>
        </w:rPr>
        <w:t>Gossypium</w:t>
      </w:r>
      <w:r w:rsidR="00A01D2E">
        <w:t>.</w:t>
      </w:r>
      <w:r w:rsidR="008D7DBF">
        <w:t xml:space="preserve"> </w:t>
      </w:r>
      <w:r w:rsidR="00A01D2E">
        <w:t>While both species can individually serve as useful representatives of the cotton ancestor, it is clear that enough differences exist between the two outgroup genera to warrant inclusion of both as representatives of the ancestral cotton genome.</w:t>
      </w:r>
    </w:p>
    <w:p w14:paraId="628BC200" w14:textId="77777777" w:rsidR="006446F7" w:rsidRDefault="006446F7" w:rsidP="00EA4D66">
      <w:pPr>
        <w:autoSpaceDE w:val="0"/>
        <w:autoSpaceDN w:val="0"/>
        <w:adjustRightInd w:val="0"/>
        <w:spacing w:after="0" w:line="240" w:lineRule="auto"/>
      </w:pPr>
    </w:p>
    <w:p w14:paraId="5F5D6B8C" w14:textId="76779A66" w:rsidR="009C09A1" w:rsidRDefault="009C09A1" w:rsidP="00EA4D66">
      <w:pPr>
        <w:autoSpaceDE w:val="0"/>
        <w:autoSpaceDN w:val="0"/>
        <w:adjustRightInd w:val="0"/>
        <w:spacing w:after="0" w:line="240" w:lineRule="auto"/>
      </w:pPr>
    </w:p>
    <w:p w14:paraId="71A8BB0D" w14:textId="711CE226" w:rsidR="00D67A52" w:rsidRDefault="00D67A52" w:rsidP="00EA4D66">
      <w:pPr>
        <w:autoSpaceDE w:val="0"/>
        <w:autoSpaceDN w:val="0"/>
        <w:adjustRightInd w:val="0"/>
        <w:spacing w:after="0" w:line="240" w:lineRule="auto"/>
        <w:rPr>
          <w:b/>
        </w:rPr>
      </w:pPr>
      <w:r w:rsidRPr="00D67A52">
        <w:rPr>
          <w:b/>
        </w:rPr>
        <w:t>Acknowledgements</w:t>
      </w:r>
    </w:p>
    <w:p w14:paraId="2032CA68" w14:textId="476AE354" w:rsidR="00D67A52" w:rsidRPr="00D67A52" w:rsidRDefault="00D67A52" w:rsidP="00D67A52">
      <w:pPr>
        <w:rPr>
          <w:rFonts w:eastAsia="Times New Roman" w:cs="Times New Roman"/>
        </w:rPr>
      </w:pPr>
      <w:r w:rsidRPr="00D67A52">
        <w:rPr>
          <w:rFonts w:eastAsia="Times New Roman" w:cs="Arial"/>
          <w:color w:val="222222"/>
          <w:shd w:val="clear" w:color="auto" w:fill="FFFFFF"/>
        </w:rPr>
        <w:t>The authors acknowledge computation</w:t>
      </w:r>
      <w:r>
        <w:rPr>
          <w:rFonts w:eastAsia="Times New Roman" w:cs="Arial"/>
          <w:color w:val="222222"/>
          <w:shd w:val="clear" w:color="auto" w:fill="FFFFFF"/>
        </w:rPr>
        <w:t xml:space="preserve">al support and assistance from </w:t>
      </w:r>
      <w:r w:rsidRPr="00D67A52">
        <w:rPr>
          <w:rFonts w:eastAsia="Times New Roman" w:cs="Arial"/>
          <w:color w:val="222222"/>
          <w:shd w:val="clear" w:color="auto" w:fill="FFFFFF"/>
        </w:rPr>
        <w:t>the Iowa State University ResearchIT Unit (</w:t>
      </w:r>
      <w:hyperlink r:id="rId17" w:tgtFrame="_blank" w:history="1">
        <w:r w:rsidRPr="00D67A52">
          <w:rPr>
            <w:rStyle w:val="Hyperlink"/>
            <w:rFonts w:eastAsia="Times New Roman" w:cs="Arial"/>
            <w:color w:val="auto"/>
            <w:u w:val="none"/>
          </w:rPr>
          <w:t>http://researchit.las.iastate.edu/</w:t>
        </w:r>
      </w:hyperlink>
      <w:r w:rsidRPr="00D67A52">
        <w:rPr>
          <w:rFonts w:eastAsia="Times New Roman" w:cs="Arial"/>
          <w:color w:val="222222"/>
          <w:shd w:val="clear" w:color="auto" w:fill="FFFFFF"/>
        </w:rPr>
        <w:t>)</w:t>
      </w:r>
      <w:r>
        <w:rPr>
          <w:rFonts w:eastAsia="Times New Roman" w:cs="Arial"/>
          <w:color w:val="222222"/>
          <w:shd w:val="clear" w:color="auto" w:fill="FFFFFF"/>
        </w:rPr>
        <w:t xml:space="preserve">. </w:t>
      </w:r>
      <w:ins w:id="33" w:author="Jonathan" w:date="2017-07-23T11:21:00Z">
        <w:r w:rsidR="001F7E1C">
          <w:rPr>
            <w:rFonts w:eastAsia="Times New Roman" w:cs="Arial"/>
            <w:color w:val="222222"/>
            <w:shd w:val="clear" w:color="auto" w:fill="FFFFFF"/>
          </w:rPr>
          <w:t>We thank the National Science Foundation for support.  OTHER</w:t>
        </w:r>
      </w:ins>
    </w:p>
    <w:p w14:paraId="7C1CB287" w14:textId="77777777" w:rsidR="00D67A52" w:rsidRPr="00D67A52" w:rsidRDefault="00D67A52" w:rsidP="00EA4D66">
      <w:pPr>
        <w:autoSpaceDE w:val="0"/>
        <w:autoSpaceDN w:val="0"/>
        <w:adjustRightInd w:val="0"/>
        <w:spacing w:after="0" w:line="240" w:lineRule="auto"/>
      </w:pPr>
    </w:p>
    <w:p w14:paraId="0C90633C" w14:textId="77777777" w:rsidR="00C03EAF" w:rsidRDefault="00C03EAF">
      <w:r>
        <w:br w:type="page"/>
      </w:r>
    </w:p>
    <w:p w14:paraId="656B3DCD" w14:textId="599C6C62" w:rsidR="00C03EAF" w:rsidRDefault="00C03EAF" w:rsidP="00EA4D66">
      <w:pPr>
        <w:autoSpaceDE w:val="0"/>
        <w:autoSpaceDN w:val="0"/>
        <w:adjustRightInd w:val="0"/>
        <w:spacing w:after="0" w:line="240" w:lineRule="auto"/>
      </w:pPr>
      <w:commentRangeStart w:id="34"/>
      <w:r>
        <w:lastRenderedPageBreak/>
        <w:t xml:space="preserve">Figure </w:t>
      </w:r>
      <w:commentRangeEnd w:id="34"/>
      <w:r w:rsidR="008F62B4">
        <w:rPr>
          <w:rStyle w:val="CommentReference"/>
        </w:rPr>
        <w:commentReference w:id="34"/>
      </w:r>
      <w:r>
        <w:t>Cotton Cutoff :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60F6CC42" w14:textId="7706E5F3" w:rsidR="00C03EAF" w:rsidRDefault="00C03EAF" w:rsidP="00EA4D66">
      <w:pPr>
        <w:autoSpaceDE w:val="0"/>
        <w:autoSpaceDN w:val="0"/>
        <w:adjustRightInd w:val="0"/>
        <w:spacing w:after="0" w:line="240" w:lineRule="auto"/>
      </w:pPr>
    </w:p>
    <w:p w14:paraId="7FB153B5" w14:textId="0867A47B" w:rsidR="00C03EAF" w:rsidRDefault="00C03EAF" w:rsidP="00C03EAF">
      <w:pPr>
        <w:autoSpaceDE w:val="0"/>
        <w:autoSpaceDN w:val="0"/>
        <w:adjustRightInd w:val="0"/>
        <w:spacing w:after="0" w:line="240" w:lineRule="auto"/>
      </w:pPr>
      <w:commentRangeStart w:id="35"/>
      <w:r>
        <w:t xml:space="preserve">Figure </w:t>
      </w:r>
      <w:commentRangeEnd w:id="35"/>
      <w:r w:rsidR="008F62B4">
        <w:rPr>
          <w:rStyle w:val="CommentReference"/>
        </w:rPr>
        <w:commentReference w:id="35"/>
      </w:r>
      <w:r>
        <w:t>TEages : Example graphs for regression analyses used for approximate dating. A histogram for  percent identity (x-axis) among reads was generated and described via regression models (line), testing both linear (</w:t>
      </w:r>
      <w:r w:rsidRPr="008F007C">
        <w:t>Y = a + bX</w:t>
      </w:r>
      <w:r>
        <w:t>) and quadratic</w:t>
      </w:r>
      <w:r w:rsidRPr="008F007C">
        <w:t xml:space="preserve"> </w:t>
      </w:r>
      <w:r>
        <w:t>(</w:t>
      </w:r>
      <w:r w:rsidRPr="008F007C">
        <w:t>Y = a + bX + cX</w:t>
      </w:r>
      <w:r w:rsidRPr="00EA4D66">
        <w:rPr>
          <w:vertAlign w:val="superscript"/>
        </w:rPr>
        <w:t>2</w:t>
      </w:r>
      <w:r>
        <w:t>) models. Five exemplary regression models are shown, including (A) positive linear regression, category 1; (B) negative linear regression, category 3; (C) positive quadratic vertical parabola, trend described by right-side of vertex, category 4; (D)</w:t>
      </w:r>
      <w:r w:rsidRPr="00AC6943">
        <w:t xml:space="preserve"> </w:t>
      </w:r>
      <w:r>
        <w:t>positive quadratic vertical parabola, trend described by left-side of vertex, category 4b; (E) negative quadratic vertical parabola, trend described by right-side of vertex, category 5. Categories 2 and 6 (see methods and Ferreira de Carvalho (2016)) were not observed in this data. Categories 1 and 4 trend toward highly identical reads, indicat</w:t>
      </w:r>
      <w:r w:rsidR="007D17C2">
        <w:t xml:space="preserve">ing the cluster is composed of </w:t>
      </w:r>
      <w:r>
        <w:t>relatively young elements, whereas categories 3, 4b, and 5 trend toward lower identity, indicative of older (less identical) elements.</w:t>
      </w:r>
    </w:p>
    <w:p w14:paraId="1D575897" w14:textId="3AEE5639" w:rsidR="008F62B4" w:rsidRDefault="008F62B4" w:rsidP="00C03EAF">
      <w:pPr>
        <w:autoSpaceDE w:val="0"/>
        <w:autoSpaceDN w:val="0"/>
        <w:adjustRightInd w:val="0"/>
        <w:spacing w:after="0" w:line="240" w:lineRule="auto"/>
      </w:pPr>
    </w:p>
    <w:p w14:paraId="646E997A" w14:textId="71E73568" w:rsidR="008F62B4" w:rsidRDefault="008F62B4" w:rsidP="00C03EAF">
      <w:pPr>
        <w:autoSpaceDE w:val="0"/>
        <w:autoSpaceDN w:val="0"/>
        <w:adjustRightInd w:val="0"/>
        <w:spacing w:after="0" w:line="240" w:lineRule="auto"/>
      </w:pPr>
      <w:r>
        <w:t xml:space="preserve">Figure </w:t>
      </w:r>
      <w:commentRangeStart w:id="36"/>
      <w:r>
        <w:t xml:space="preserve">TEamounts </w:t>
      </w:r>
      <w:commentRangeEnd w:id="36"/>
      <w:r>
        <w:rPr>
          <w:rStyle w:val="CommentReference"/>
        </w:rPr>
        <w:commentReference w:id="36"/>
      </w:r>
      <w:r>
        <w:t>: The (average) aggregate number of kilobases represented by each transposable element category for each species. Transposable elements were broadly categorized into categories and their representation per species summarized (displayed as a log-scale due to the extensive range in genome occupation among elements).</w:t>
      </w:r>
    </w:p>
    <w:p w14:paraId="4DF8BAF6" w14:textId="7C15917E" w:rsidR="008F62B4" w:rsidRDefault="008F62B4" w:rsidP="00C03EAF">
      <w:pPr>
        <w:autoSpaceDE w:val="0"/>
        <w:autoSpaceDN w:val="0"/>
        <w:adjustRightInd w:val="0"/>
        <w:spacing w:after="0" w:line="240" w:lineRule="auto"/>
      </w:pPr>
    </w:p>
    <w:p w14:paraId="627B8C94" w14:textId="56DD0028" w:rsidR="008F62B4" w:rsidRDefault="008F62B4" w:rsidP="00C03EAF">
      <w:pPr>
        <w:autoSpaceDE w:val="0"/>
        <w:autoSpaceDN w:val="0"/>
        <w:adjustRightInd w:val="0"/>
        <w:spacing w:after="0" w:line="240" w:lineRule="auto"/>
      </w:pPr>
      <w:r>
        <w:t xml:space="preserve">Figure grid_anc: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14:paraId="775BF524" w14:textId="1DD85486" w:rsidR="008F62B4" w:rsidRDefault="008F62B4" w:rsidP="00C03EAF">
      <w:pPr>
        <w:autoSpaceDE w:val="0"/>
        <w:autoSpaceDN w:val="0"/>
        <w:adjustRightInd w:val="0"/>
        <w:spacing w:after="0" w:line="240" w:lineRule="auto"/>
      </w:pPr>
    </w:p>
    <w:p w14:paraId="0F2F68A2" w14:textId="10B0B45C" w:rsidR="008F62B4" w:rsidRDefault="00D73D54" w:rsidP="00C03EAF">
      <w:pPr>
        <w:autoSpaceDE w:val="0"/>
        <w:autoSpaceDN w:val="0"/>
        <w:adjustRightInd w:val="0"/>
        <w:spacing w:after="0" w:line="240" w:lineRule="auto"/>
      </w:pPr>
      <w:r>
        <w:t xml:space="preserve">Figure indels: </w:t>
      </w:r>
      <w:r w:rsidR="00070031">
        <w:t xml:space="preserve">The frequency of indels present between </w:t>
      </w:r>
      <w:r w:rsidR="00070031">
        <w:rPr>
          <w:i/>
        </w:rPr>
        <w:t>K. drynarioides</w:t>
      </w:r>
      <w:r w:rsidR="00070031">
        <w:t xml:space="preserve"> (green) and </w:t>
      </w:r>
      <w:r w:rsidR="00070031">
        <w:rPr>
          <w:i/>
        </w:rPr>
        <w:t xml:space="preserve">G. kirkii </w:t>
      </w:r>
      <w:r w:rsidR="00070031">
        <w:t>(blue), parsed as insertions (top) and deletions (bottom).</w:t>
      </w:r>
    </w:p>
    <w:p w14:paraId="6603E04C" w14:textId="3DC0AA43" w:rsidR="00070031" w:rsidRDefault="00070031" w:rsidP="00C03EAF">
      <w:pPr>
        <w:autoSpaceDE w:val="0"/>
        <w:autoSpaceDN w:val="0"/>
        <w:adjustRightInd w:val="0"/>
        <w:spacing w:after="0" w:line="240" w:lineRule="auto"/>
      </w:pPr>
    </w:p>
    <w:p w14:paraId="2350A056" w14:textId="1A545501" w:rsidR="00070031" w:rsidRDefault="00D67A52" w:rsidP="00C03EAF">
      <w:pPr>
        <w:autoSpaceDE w:val="0"/>
        <w:autoSpaceDN w:val="0"/>
        <w:adjustRightInd w:val="0"/>
        <w:spacing w:after="0" w:line="240" w:lineRule="auto"/>
      </w:pPr>
      <w:r>
        <w:t>Figure circo</w:t>
      </w:r>
      <w:r w:rsidR="00070031">
        <w:t xml:space="preserve">s: </w:t>
      </w:r>
      <w:r w:rsidR="005E7892">
        <w:t xml:space="preserve"> Genomic distribution of copy number variations and indels in </w:t>
      </w:r>
      <w:r w:rsidR="005E7892">
        <w:rPr>
          <w:i/>
        </w:rPr>
        <w:t>K.</w:t>
      </w:r>
      <w:r w:rsidR="005E7892" w:rsidRPr="005E7892">
        <w:rPr>
          <w:i/>
        </w:rPr>
        <w:t xml:space="preserve"> drynarioides</w:t>
      </w:r>
      <w:r w:rsidR="005E7892">
        <w:t xml:space="preserve"> </w:t>
      </w:r>
      <w:r w:rsidR="005E7892" w:rsidRPr="005E7892">
        <w:t>(Left)</w:t>
      </w:r>
      <w:r w:rsidR="005E7892">
        <w:t xml:space="preserve"> and </w:t>
      </w:r>
      <w:r w:rsidR="005E7892" w:rsidRPr="005E7892">
        <w:rPr>
          <w:i/>
        </w:rPr>
        <w:t>G</w:t>
      </w:r>
      <w:r w:rsidR="005E7892">
        <w:rPr>
          <w:i/>
        </w:rPr>
        <w:t>.</w:t>
      </w:r>
      <w:r w:rsidR="005E7892" w:rsidRPr="005E7892">
        <w:rPr>
          <w:i/>
        </w:rPr>
        <w:t xml:space="preserve"> kirkii</w:t>
      </w:r>
      <w:r w:rsidR="005E7892">
        <w:t xml:space="preserve"> </w:t>
      </w:r>
      <w:r w:rsidR="005E7892" w:rsidRPr="005E7892">
        <w:t>(Right).</w:t>
      </w:r>
      <w:r w:rsidR="005E7892" w:rsidRPr="005E7892">
        <w:rPr>
          <w:i/>
        </w:rPr>
        <w:t xml:space="preserve"> </w:t>
      </w:r>
      <w:r w:rsidR="005E7892" w:rsidRPr="005E7892">
        <w:rPr>
          <w:b/>
        </w:rPr>
        <w:t>Outer Ring</w:t>
      </w:r>
      <w:r w:rsidR="005E7892">
        <w:t xml:space="preserve">: gene gains (dark) and losses (light). </w:t>
      </w:r>
      <w:r w:rsidR="005E7892" w:rsidRPr="005E7892">
        <w:rPr>
          <w:b/>
        </w:rPr>
        <w:t>Middle Ring</w:t>
      </w:r>
      <w:r w:rsidR="005E7892" w:rsidRPr="005E7892">
        <w:t>:</w:t>
      </w:r>
      <w:r w:rsidR="005E7892">
        <w:t xml:space="preserve"> insertions</w:t>
      </w:r>
      <w:r w:rsidR="005E7892" w:rsidRPr="005E7892">
        <w:rPr>
          <w:i/>
        </w:rPr>
        <w:t xml:space="preserve">. </w:t>
      </w:r>
      <w:r w:rsidR="005E7892" w:rsidRPr="005E7892">
        <w:rPr>
          <w:b/>
        </w:rPr>
        <w:t>Inner Ring</w:t>
      </w:r>
      <w:r w:rsidR="005E7892" w:rsidRPr="005E7892">
        <w:t>:</w:t>
      </w:r>
      <w:r w:rsidR="005E7892">
        <w:t xml:space="preserve"> deletions. </w:t>
      </w:r>
    </w:p>
    <w:p w14:paraId="76C1B27D" w14:textId="77777777" w:rsidR="007D17C2" w:rsidRDefault="007D17C2" w:rsidP="00C03EAF">
      <w:pPr>
        <w:autoSpaceDE w:val="0"/>
        <w:autoSpaceDN w:val="0"/>
        <w:adjustRightInd w:val="0"/>
        <w:spacing w:after="0" w:line="240" w:lineRule="auto"/>
      </w:pPr>
    </w:p>
    <w:p w14:paraId="2A78172A" w14:textId="31CD0811" w:rsidR="006C2425" w:rsidRDefault="007D17C2" w:rsidP="00C03EAF">
      <w:pPr>
        <w:autoSpaceDE w:val="0"/>
        <w:autoSpaceDN w:val="0"/>
        <w:adjustRightInd w:val="0"/>
        <w:spacing w:after="0" w:line="240" w:lineRule="auto"/>
      </w:pPr>
      <w:r>
        <w:t xml:space="preserve">Figure Malvaceae Divergence: Distribution of synonymous substitution rates (dS) between 13,643 single copy orthologs between </w:t>
      </w:r>
      <w:r w:rsidRPr="007D17C2">
        <w:rPr>
          <w:i/>
        </w:rPr>
        <w:t xml:space="preserve">T. cacao </w:t>
      </w:r>
      <w:r w:rsidRPr="007D17C2">
        <w:t>and</w:t>
      </w:r>
      <w:r w:rsidRPr="007D17C2">
        <w:rPr>
          <w:i/>
        </w:rPr>
        <w:t xml:space="preserve"> G. raimondii</w:t>
      </w:r>
      <w:r>
        <w:t xml:space="preserve">. The median value of the distribution (0.4332) is marked by a vertical black line. </w:t>
      </w:r>
    </w:p>
    <w:p w14:paraId="21BB32BE" w14:textId="77777777" w:rsidR="006C2425" w:rsidRDefault="006C2425">
      <w:r>
        <w:br w:type="page"/>
      </w:r>
    </w:p>
    <w:p w14:paraId="16075177" w14:textId="6ABD8D7E" w:rsidR="0029324D" w:rsidRPr="006C2425" w:rsidRDefault="006C2425" w:rsidP="00C03EAF">
      <w:pPr>
        <w:autoSpaceDE w:val="0"/>
        <w:autoSpaceDN w:val="0"/>
        <w:adjustRightInd w:val="0"/>
        <w:spacing w:after="0" w:line="240" w:lineRule="auto"/>
        <w:rPr>
          <w:b/>
        </w:rPr>
      </w:pPr>
      <w:r>
        <w:rPr>
          <w:b/>
        </w:rPr>
        <w:lastRenderedPageBreak/>
        <w:t>References cited</w:t>
      </w:r>
    </w:p>
    <w:p w14:paraId="72BC9145" w14:textId="77777777" w:rsidR="0029324D" w:rsidRDefault="0029324D" w:rsidP="00C03EAF">
      <w:pPr>
        <w:autoSpaceDE w:val="0"/>
        <w:autoSpaceDN w:val="0"/>
        <w:adjustRightInd w:val="0"/>
        <w:spacing w:after="0" w:line="240" w:lineRule="auto"/>
      </w:pPr>
    </w:p>
    <w:p w14:paraId="086F7433" w14:textId="77777777" w:rsidR="00577D3B" w:rsidRPr="00577D3B" w:rsidRDefault="0029324D" w:rsidP="00577D3B">
      <w:pPr>
        <w:spacing w:after="0" w:line="240" w:lineRule="auto"/>
        <w:rPr>
          <w:rFonts w:ascii="Calibri" w:hAnsi="Calibri" w:cs="Calibri"/>
          <w:noProof/>
        </w:rPr>
      </w:pPr>
      <w:r>
        <w:fldChar w:fldCharType="begin"/>
      </w:r>
      <w:r>
        <w:instrText xml:space="preserve"> ADDIN EN.REFLIST </w:instrText>
      </w:r>
      <w:r>
        <w:fldChar w:fldCharType="separate"/>
      </w:r>
      <w:r w:rsidR="00577D3B" w:rsidRPr="00577D3B">
        <w:rPr>
          <w:rFonts w:ascii="Calibri" w:hAnsi="Calibri" w:cs="Calibri"/>
          <w:noProof/>
        </w:rPr>
        <w:t>Altschul, S F, Gish W, Miller W, Myers E W and Lipman D J (1990) Basic local alignment search tool. Journal of Molecular Biology 215(3): 403-410.</w:t>
      </w:r>
    </w:p>
    <w:p w14:paraId="31C2003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Arnqvist, G, Sayadi A, Immonen E, Hotzy C, Rankin D, Tuda M, Hjelmen C E and Johnston J S (2015) Genome size correlates with reproductive fitness in seed beetles. Proc Biol Sci 282(1815).</w:t>
      </w:r>
    </w:p>
    <w:p w14:paraId="5BD4448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Bao, W, Kojima K K and Kohany O (2015) Repbase update, a database of repetitive elements in eukaryotic genomes. Mobile DNA 6(1): 11.</w:t>
      </w:r>
    </w:p>
    <w:p w14:paraId="603BCD0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Bates, D M (1990). Malvaceae.In: Wagner W, Herbst D and Sohmer S Manual of the flowering plants of hawai ‘i revised edition. Honolulu, University of Hawai'i and Bishop Museum Press</w:t>
      </w:r>
      <w:r w:rsidRPr="00577D3B">
        <w:rPr>
          <w:rFonts w:ascii="Calibri" w:hAnsi="Calibri" w:cs="Calibri"/>
          <w:b/>
          <w:noProof/>
        </w:rPr>
        <w:t xml:space="preserve">: </w:t>
      </w:r>
      <w:r w:rsidRPr="00577D3B">
        <w:rPr>
          <w:rFonts w:ascii="Calibri" w:hAnsi="Calibri" w:cs="Calibri"/>
          <w:noProof/>
        </w:rPr>
        <w:t>868-902.</w:t>
      </w:r>
    </w:p>
    <w:p w14:paraId="277B44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Baucom, R S, Estill J C, Chaparro C, Upshaw N, Jogi A, Deragon J-M, Westerman R P, SanMiguel P J and Bennetzen J L (2009) Exceptional diversity, non-random distribution, and rapid evolution of retroelements in the b73 maize genome. PLOS Genetics 5(11): e1000732.</w:t>
      </w:r>
    </w:p>
    <w:p w14:paraId="04DF2C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Benjamini, Y and Yekutieli D (2001) The control of the false discovery rate in multiple testing under dependency. The Annals of Statistics 29(4): 1165-1188.</w:t>
      </w:r>
    </w:p>
    <w:p w14:paraId="1497633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Bolger, A M, Lohse M and Usadel B (2014) Trimmomatic: A flexible trimmer for illumina sequence data. Bioinformatics 30(15): 2114-2120.</w:t>
      </w:r>
    </w:p>
    <w:p w14:paraId="6C402AA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Boratyn, G M, Camacho C, Cooper P S, Coulouris G, Fong A, Ma N, Madden T L, Matten W T, McGinnis S D, Merezhuk Y, Raytselis Y, Sayers E W, Tao T, Ye J and Zaretskaya I (2013) Blast: A more efficient report with usability improvements. Nucleic Acids Research 41(W1): W29-W33.</w:t>
      </w:r>
    </w:p>
    <w:p w14:paraId="13EBDF9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Cao, J, Schneeberger K, Ossowski S, Gunther T, Bender S, Fitz J, Koenig D, Lanz C, Stegle O, Lippert C, Wang X, Ott F, Muller J, Alonso-Blanco C, Borgwardt K, Schmid K J and Weigel D (2011) Whole-genome sequencing of multiple arabidopsis thaliana populations. Nat Genet 43(10): 956-963.</w:t>
      </w:r>
    </w:p>
    <w:p w14:paraId="6CA63DA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Carvalho, M R, Herrera F A, Jaramillo C A, Wing S L and Callejas R (2011) Paleocene malvaceae from northern south america and their biogeographical implications. American Journal of Botany 98(8): 1337-1355.</w:t>
      </w:r>
    </w:p>
    <w:p w14:paraId="3BE3A6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Chia, J-M, Song C, Bradbury P J, Costich D, De Leon N, Doebley J, Elshire R J, Gaut B, Geller L and Glaubitz J C (2012) Maize hapmap2 identifies extant variation from a genome in flux. Nature genetics 44(7): 803-807.</w:t>
      </w:r>
    </w:p>
    <w:p w14:paraId="0E45E9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Cronn, R C, Small R L, Haselkorn T and Wendel J F (2002) Rapid diversification of the cotton genus (gossypium: Malvaceae) revealed by analysis of sixteen nuclear and chloroplast genes. American Journal of Botany 89(4): 707-725.</w:t>
      </w:r>
    </w:p>
    <w:p w14:paraId="490EF34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 La Torre, A R, Li Z, Van de Peer Y and Ingvarsson P K (2017) Contrasting rates of molecular evolution and patterns of selection among gymnosperms and flowering plants. Molecular Biology and Evolution 34(6): 1363-1377.</w:t>
      </w:r>
    </w:p>
    <w:p w14:paraId="1E8E5B6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Dejoode, D R and Wendel J F (1992) Genetic diversity and origin of the hawaiian-islands cotton, gossypium-tomentosum. American Journal of Botany 79(11): 1311-1319.</w:t>
      </w:r>
    </w:p>
    <w:p w14:paraId="271AA4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DePristo, M A, Banks E, Poplin R, Garimella K V, Maguire J R, Hartl C, Philippakis A A, del Angel G, Rivas M A, Hanna M, McKenna A, Fennell T J, Kernytsky A M, Sivachenko A Y, Cibulskis K, Gabriel S B, Altshuler D and Daly M J (2011) A framework for variation discovery and genotyping using next-generation DNA sequencing data. Nat Genet 43(5): 491-498.</w:t>
      </w:r>
    </w:p>
    <w:p w14:paraId="3AAF0A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Eddy, S R (2004) Where did the blosum62 alignment score matrix come from? Nat Biotech 22(8): 1035-1036.</w:t>
      </w:r>
    </w:p>
    <w:p w14:paraId="6E028E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Emms, D M and Kelly S (2015) Orthofinder: Solving fundamental biases in whole genome comparisons dramatically improves orthogroup inference accuracy. Genome Biology 16(1): 157.</w:t>
      </w:r>
    </w:p>
    <w:p w14:paraId="717B63A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Ferreira de Carvalho, J, de Jager V, van Gurp T P, Wagemaker N C A M and Verhoeven K J F (2016) Recent and dynamic transposable elements contribute to genomic divergence under asexuality. BMC Genomics 17(1): 884.</w:t>
      </w:r>
    </w:p>
    <w:p w14:paraId="034681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Flagel, L E, Wendel J F and Udall J A (2012) Duplicate gene evolution, homoeologous recombination, and transcriptome characterization in allopolyploid cotton. BMC genomics 13(1): 302.</w:t>
      </w:r>
    </w:p>
    <w:p w14:paraId="7198B0C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Flinders, A F, Ito G and Garcia M O (2010) Gravity anomalies of the northern hawaiian islands: Implications on the shield evolutions of kauai and niihau. Journal of Geophysical Research: Solid Earth 115(B8): n/a-n/a.</w:t>
      </w:r>
    </w:p>
    <w:p w14:paraId="7607E6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Fryxell, P A (1968) A redefinition of the tribe gossypieae. Botanical Gazette 129(4): 296-308.</w:t>
      </w:r>
    </w:p>
    <w:p w14:paraId="18A0F41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Fryxell, P A (1979). </w:t>
      </w:r>
      <w:r w:rsidRPr="00577D3B">
        <w:rPr>
          <w:rFonts w:ascii="Calibri" w:hAnsi="Calibri" w:cs="Calibri"/>
          <w:noProof/>
          <w:u w:val="single"/>
        </w:rPr>
        <w:t>The natural history of the cotton tribe (malvaceae, tribe gossypieae)</w:t>
      </w:r>
      <w:r w:rsidRPr="00577D3B">
        <w:rPr>
          <w:rFonts w:ascii="Calibri" w:hAnsi="Calibri" w:cs="Calibri"/>
          <w:noProof/>
        </w:rPr>
        <w:t>. College Station, Texas A&amp;M University Press.</w:t>
      </w:r>
    </w:p>
    <w:p w14:paraId="57D22C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Gore, M A, Chia J-M, Elshire R J, Sun Q, Ersoz E S, Hurwitz B L, Peiffer J A, McMullen M D, Grills G S and Ross-Ibarra J (2009) A first-generation haplotype map of maize. Science 326(5956): 1115-1117.</w:t>
      </w:r>
    </w:p>
    <w:p w14:paraId="339CE3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Grabherr, M G, Haas B J, Yassour M, Levin J Z, Thompson D A, Amit I, Adiconis X, Fan L, Raychowdhury R, Zeng Q, Chen Z, Mauceli E, Hacohen N, Gnirke A, Rhind N, di Palma F, Birren B W, Nusbaum C, Lindblad-Toh K, Friedman N and Regev A (2011) Trinity: Reconstructing a full-length transcriptome without a genome from rna-seq data. Nature biotechnology 29(7): 644-652.</w:t>
      </w:r>
    </w:p>
    <w:p w14:paraId="060D8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Grandbastien, M A (2004) [stress activation and genomic impact of plant retrotransposons]. J Soc Biol 198(4): 425-432.</w:t>
      </w:r>
    </w:p>
    <w:p w14:paraId="794EBA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(2003) Is small indel bias a determinant of genome size? Trends in Genetics 19(9): 485-488.</w:t>
      </w:r>
    </w:p>
    <w:p w14:paraId="20A4F39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Gregory, T R and Witt J D S (2008) Population size and genome size in fishes: A closer look. Genome 51(4): 309-313.</w:t>
      </w:r>
    </w:p>
    <w:p w14:paraId="4DDFF0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Hawkins J S and Wendel J F (2008a) Phylogenetic insights into the pace and pattern of plant genome size evolution. Genome Dyn 4: 57-68.</w:t>
      </w:r>
    </w:p>
    <w:p w14:paraId="4E05789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(2004) Incongruent patterns of local and global genome size evolution in cotton. Genome Res 14(8): 1474-1482.</w:t>
      </w:r>
    </w:p>
    <w:p w14:paraId="27940A0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Kim H, Wing R A, Paterson A H and Wendel J F (2007) Microcolinearity and genome evolution in the adha region of diploid and polyploid cotton (gossypium). Plant J 50(6): 995-1006.</w:t>
      </w:r>
    </w:p>
    <w:p w14:paraId="796C119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Grover, C E, Yu Y, Wing R A, Paterson A H and Wendel J F (2008b) A phylogenetic analysis of indel dynamics in the cotton genus. Molecular Biology and Evolution 25(7): 1415-1428.</w:t>
      </w:r>
    </w:p>
    <w:p w14:paraId="1226DAE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Gurevich, A, Saveliev V, Vyahhi N and Tesler G (2013) Quast: Quality assessment tool for genome assemblies. Bioinformatics 29(8): 1072-1075.</w:t>
      </w:r>
    </w:p>
    <w:p w14:paraId="6B38C1F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Hawkins, J S, Kim H, Nason J D, Wing R A and Wendel J F (2006) Differential lineage-specific amplification of transposable elements is responsible for genome size variation in gossypium. Genome Res 16(10): 1252-1261.</w:t>
      </w:r>
    </w:p>
    <w:p w14:paraId="1CF1BC6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Hendrix, B and Stewart J M (2005) Estimation of the nuclear DNA content of gossypium species. Annals of Botany 95(5): 789-797.</w:t>
      </w:r>
    </w:p>
    <w:p w14:paraId="18C001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Hirsch, C N, Foerster J M, Johnson J M, Sekhon R S, Muttoni G, Vaillancourt B, Peñagaricano F, Lindquist E, Pedraza M A, Barry K, de Leon N, Kaeppler S M and Buell C R (2014) Insights into the maize pan-genome and pan-transcriptome. The Plant Cell 26(1): 121-135.</w:t>
      </w:r>
    </w:p>
    <w:p w14:paraId="7976CB3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Hjelmen, C E and Johnston J S (2017) The mode and tempo of genome size evolution in the subgenus sophophora. PLOS ONE 12(3): e0173505.</w:t>
      </w:r>
    </w:p>
    <w:p w14:paraId="0C59B79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Holt, C and Yandell M (2011) Maker2: An annotation pipeline and genome-database management tool for second-generation genome projects. BMC Bioinformatics 12(1): 491.</w:t>
      </w:r>
    </w:p>
    <w:p w14:paraId="5439BD2B"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(1943) A note on gossypium brevilanatum hochr. Trop Agric 20(4).</w:t>
      </w:r>
    </w:p>
    <w:p w14:paraId="146E958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and Ghose R (1937) The composition of the cotton crops of central india and rajputana. Ind J Agric Sci 7(1).</w:t>
      </w:r>
    </w:p>
    <w:p w14:paraId="4786896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Hutchinson, J B (1947) Notes on the classification and distribution of genera related to gossypium. New Phytologist 46(1): 123-141.</w:t>
      </w:r>
    </w:p>
    <w:p w14:paraId="39C9D9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Kahlke, T, Goesmann A, Hjerde E, Willassen N P and Haugen P (2012) Unique core genomes of the bacterial family vibrionaceae: Insights into niche adaptation and speciation. BMC Genomics 13(1): 179.</w:t>
      </w:r>
    </w:p>
    <w:p w14:paraId="37DED35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Kalendar, R, Tanskanen J, Immonen S, Nevo E and Schulman A H (2000) Genome evolution of wild barley (hordeum spontaneum) by bare-1 retrotransposon dynamics in response to sharp microclimatic divergence. Proc Natl Acad Sci U S A 97(12): 6603-6607.</w:t>
      </w:r>
    </w:p>
    <w:p w14:paraId="0B503A9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Kapusta, A, Suh A and Feschotte C (2017) Dynamics of genome size evolution in birds and mammals. Proceedings of the National Academy of Sciences 114(8): E1460-E1469.</w:t>
      </w:r>
    </w:p>
    <w:p w14:paraId="79F222F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Kelly, L J, Renny-Byfield S, Pellicer J, Macas J, Novák P, Neumann P, Lysak M A, Day P D, Berger M, Fay M F, Nichols R A, Leitch A R and Leitch I J (2015) Analysis of the giant genomes of fritillaria (liliaceae) indicates that a lack of DNA removal characterizes extreme expansions in genome size. New Phytologist 208(2): 596-607.</w:t>
      </w:r>
    </w:p>
    <w:p w14:paraId="02CBCB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Koch, M A, Haubold B and Mitchell-Olds T (2000) Comparative evolutionary analysis of chalcone synthase and alcohol dehydrogenase loci in arabidopsis, arabis, and related genera (brassicaceae). Molecular Biology and Evolution 17(10): 1483-1498.</w:t>
      </w:r>
    </w:p>
    <w:p w14:paraId="53875BB0"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Korf, I (2004) Gene finding in novel genomes. BMC Bioinformatics 5: 59-59.</w:t>
      </w:r>
    </w:p>
    <w:p w14:paraId="5212885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Krzywinski, M, Schein J, Birol İ, Connors J, Gascoyne R, Horsman D, Jones S J and Marra M A (2009) Circos: An information aesthetic for comparative genomics. Genome Research 19(9): 1639-1645.</w:t>
      </w:r>
    </w:p>
    <w:p w14:paraId="4C696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Lee, S-I and Kim N-S (2014) Transposable elements and genome size variations in plants. Genomics &amp; Informatics 12(3): 87-97.</w:t>
      </w:r>
    </w:p>
    <w:p w14:paraId="5BA35B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Lefébure, T, Morvan C, Malard F, François C, Konecny-Dupré L, Guéguen L, Weiss-Gayet M, Seguin-Orlando A, Ermini L, Sarkissian C D, Charrier N P, Eme D, Mermillod-Blondin F, Duret L, Vieira C, Orlando L and Douady C J (2017) Less effective selection leads to larger genomes. Genome Research.</w:t>
      </w:r>
    </w:p>
    <w:p w14:paraId="156D73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 D, Liu C-M, Luo R, Sadakane K and Lam T-W (2015) Megahit: An ultra-fast single-node solution for large and complex metagenomics assembly via succinct de bruijn graph. Bioinformatics 31(10): 1674-1676.</w:t>
      </w:r>
    </w:p>
    <w:p w14:paraId="4B06E0F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Liu, B and Wendel J F (2003) Epigenetic phenomena and the evolution of plant allopolyploids. Mol Phylogenet Evol 29(3): 365-379.</w:t>
      </w:r>
    </w:p>
    <w:p w14:paraId="0517D38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Lomsadze, A, Ter-Hovhannisyan V, Chernoff Y O and Borodovsky M (2005) Gene identification in novel eukaryotic genomes by self-training algorithm. Nucleic Acids Research 33(20): 6494-6506.</w:t>
      </w:r>
    </w:p>
    <w:p w14:paraId="43E2C0F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(2011) Statistical inference on the mechanisms of genome evolution. PLoS Genet 7(6): e1001389.</w:t>
      </w:r>
    </w:p>
    <w:p w14:paraId="370D355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Bobay L M, Catania F, Gout J F and Rho M (2011) The repatterning of eukaryotic genomes by random genetic drift. Annu Rev Genomics Hum Genet 12: 347-366.</w:t>
      </w:r>
    </w:p>
    <w:p w14:paraId="2F4FF73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Lynch, M and Conery J S (2003) The origins of genome complexity. Science 302(5649): 1401-1404.</w:t>
      </w:r>
    </w:p>
    <w:p w14:paraId="4D0246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McKenna, A, Hanna M, Banks E, Sivachenko A, Cibulskis K, Kernytsky A, Garimella K, Altshuler D, Gabriel S, Daly M and DePristo M A (2010) The genome analysis toolkit: A mapreduce framework for analyzing next-generation DNA sequencing data. Genome Research 20(9): 1297-1303.</w:t>
      </w:r>
    </w:p>
    <w:p w14:paraId="6D1DC25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Medini, D, Donati C, Tettelin H, Masignani V and Rappuoli R (2005) The microbial pan-genome. Current Opinion in Genetics &amp; Development 15(6): 589-594.</w:t>
      </w:r>
    </w:p>
    <w:p w14:paraId="07620C1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Mohlhenrich, E R and Mueller R L (2016) Genetic drift and mutational hazard in the evolution of salamander genomic gigantism. Evolution 70(12): 2865-2878.</w:t>
      </w:r>
    </w:p>
    <w:p w14:paraId="0600EAC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Morden, C W and Yorkston M (2017) Speciation and biogeography in the hawaiian endemic genus </w:t>
      </w:r>
      <w:r w:rsidRPr="00577D3B">
        <w:rPr>
          <w:rFonts w:ascii="Calibri" w:hAnsi="Calibri" w:cs="Calibri"/>
          <w:i/>
          <w:noProof/>
        </w:rPr>
        <w:t xml:space="preserve">kokia </w:t>
      </w:r>
      <w:r w:rsidRPr="00577D3B">
        <w:rPr>
          <w:rFonts w:ascii="Calibri" w:hAnsi="Calibri" w:cs="Calibri"/>
          <w:noProof/>
        </w:rPr>
        <w:t>(malvaceae: Gossypieae). Pacific Science in press.</w:t>
      </w:r>
    </w:p>
    <w:p w14:paraId="3466A86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Morgante, M, De Paoli E and Radovic S (2007) Transposable elements and the plant pan-genomes. Current Opinion in Plant Biology 10(2): 149-155.</w:t>
      </w:r>
    </w:p>
    <w:p w14:paraId="6C9BC64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Morton, B R, Gaut B S and Clegg M T (1996) Evolution of alcohol dehydrogenase genes in the palm and grass families. Proceedings of the National Academy of Sciences 93(21): 11735-11739.</w:t>
      </w:r>
    </w:p>
    <w:p w14:paraId="0BF5200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Novák, P, Neumann P and Macas J (2010) Graph-based clustering and characterization of repetitive sequences in next-generation sequencing data. BMC Bioinformatics 11(1): 378.</w:t>
      </w:r>
    </w:p>
    <w:p w14:paraId="13C6C94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Novák, P, Neumann P, Pech J, Steinhaisl J and Macas J (2013) Repeatexplorer: A galaxy-based web server for genome-wide characterization of eukaryotic repetitive elements from next-generation sequence reads. Bioinformatics 29(6): 792-793.</w:t>
      </w:r>
    </w:p>
    <w:p w14:paraId="3537B30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Parisod, C, Alix K, Just J, Petit M, Sarilar V, Mhiri C, Ainouche M, Chalhoub B and Grandbastien M A (2010) Impact of transposable elements on the organization and function of allopolyploid genomes. New Phytol 186(1): 37-45.</w:t>
      </w:r>
    </w:p>
    <w:p w14:paraId="73DC5F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Paterson, A H, Wendel J F, Gundlach H, Guo H, Jenkins J, Jin D, Llewellyn D, Showmaker K C, Shu S, Udall J, Yoo M-j, Byers R, Chen W, Doron-Faigenboim A, Duke M V, Gong L, Grimwood J, Grover C, Grupp K, Hu G, Lee T-h, Li J, Lin L, Liu T, Marler B S, Page J T, Roberts A W, Romanel E, Sanders W S, Szadkowski E, Tan X, Tang H, Xu C, Wang J, Wang Z, Zhang D, Zhang L, Ashrafi H, Bedon F, Bowers J E, Brubaker C L, Chee P W, Das S, Gingle A R, Haigler C H, Harker D, Hoffmann L V, Hovav R, Jones D C, Lemke C, Mansoor S, Rahman M u, Rainville L N, Rambani A, Reddy U K, Rong J-k, Saranga Y, Scheffler B E, Scheffler J A, Stelly D M, Triplett B A, Van Deynze A, Vaslin M F S, Waghmare V N, Walford S A, Wright R J, Zaki E A, Zhang T, Dennis E S, Mayer K F X, Peterson D G, Rokhsar D S, Wang X and Schmutz J (2012) Repeated polyploidization of gossypium genomes and the evolution of spinnable cotton fibres. Nature 492(7429): 423-427.</w:t>
      </w:r>
    </w:p>
    <w:p w14:paraId="64B3414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Paulino, D, Warren R L, Vandervalk B P, Raymond A, Jackman S D and Birol I (2015) Sealer: A scalable gap-closing application for finishing draft genomes. BMC Bioinformatics 16(1): 230.</w:t>
      </w:r>
    </w:p>
    <w:p w14:paraId="3840A0B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Petrov, D A (2002) Mutational equilibrium model of genome size evolution. Theoretical Population Biology 61(4): 531-544.</w:t>
      </w:r>
    </w:p>
    <w:p w14:paraId="708B309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Renny-Byfield, S, Page J T, Udall J A, Sanders W S, Peterson D G, Arick I I M A, Grover C E and Wendel J F (2016) Independent domestication of two old world cotton species. Genome Biology and Evolution 8(6): 1940-1947.</w:t>
      </w:r>
    </w:p>
    <w:p w14:paraId="6E31082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Richardson, J E, Whitlock B A, Meerow A W and Madriñán S (2015) The age of chocolate: A diversification history of theobroma and malvaceae. Frontiers in Ecology and Evolution 3(120).</w:t>
      </w:r>
    </w:p>
    <w:p w14:paraId="58AAE6E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Salzberg, S L, Phillippy A M, Zimin A, Puiu D, Magoc T, Koren S, Treangen T J, Schatz M C, Delcher A L, Roberts M, Marçais G, Pop M and Yorke J A (2012) Gage: A critical evaluation of genome assemblies and assembly algorithms. Genome Research 22(3): 557-567.</w:t>
      </w:r>
    </w:p>
    <w:p w14:paraId="7A76153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Schnable, P S, Ware D, Fulton R S, Stein J C, Wei F, Pasternak S, Liang C, Zhang J, Fulton L, Graves T A, Minx P, Reily A D, Courtney L, Kruchowski S S, Tomlinson C, Strong C, Delehaunty K, Fronick C, Courtney B, Rock S M, Belter E, Du F, Kim K, Abbott R M, Cotton M, Levy A, Marchetto P, Ochoa K, Jackson S M, Gillam B, Chen W, Yan L, Higginbotham J, Cardenas M, Waligorski J, Applebaum E, Phelps L, Falcone J, Kanchi K, Thane T, Scimone A, Thane N, Henke J, Wang T, Ruppert J, Shah N, Rotter K, Hodges J, Ingenthron E, Cordes M, Kohlberg S, Sgro J, Delgado B, Mead K, Chinwalla A, Leonard S, Crouse K, Collura K, Kudrna D, Currie J, He R, Angelova A, Rajasekar S, Mueller T, Lomeli R, Scara G, Ko A, Delaney K, Wissotski M, Lopez G, Campos D, Braidotti M, Ashley E, Golser W, Kim H, Lee S, Lin J, Dujmic Z, Kim W, Talag J, Zuccolo A, Fan C, Sebastian A, Kramer M, Spiegel L, Nascimento L, Zutavern T, Miller B, Ambroise C, Muller S, Spooner W, Narechania A, Ren L, Wei S, Kumari S, Faga B, Levy M J, McMahan L, Van Buren P, Vaughn M W, Ying K, Yeh C-T, Emrich S J, Jia Y, Kalyanaraman A, Hsia A-P, Barbazuk W B, Baucom R S, Brutnell T P, Carpita N C, Chaparro C, Chia J-M, Deragon J-M, Estill J C, Fu Y, Jeddeloh J A, Han Y, Lee H, Li P, Lisch D R, Liu S, Liu Z, Nagel D H, McCann M C, SanMiguel P, Myers A M, Nettleton D, Nguyen J, Penning B W, Ponnala L, Schneider K L, Schwartz D C, Sharma A, Soderlund C, Springer N M, Sun Q, Wang H, Waterman M, Westerman R, Wolfgruber T K, Yang L, Yu Y, Zhang L, Zhou S, Zhu Q, Bennetzen J L, Dawe R K, Jiang J, Jiang N, Presting G G, Wessler S R, Aluru S, Martienssen R A, Clifton S W, McCombie W R, Wing R A and Wilson R K (2009) The b73 maize genome: Complexity, diversity, and dynamics. Science 326(5956): 1112-1115.</w:t>
      </w:r>
    </w:p>
    <w:p w14:paraId="1EB7350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Schwarz, G (1978) Estimating the dimension of a model. 461-464.</w:t>
      </w:r>
    </w:p>
    <w:p w14:paraId="6F2E28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Seelanan, T, Schnabel A and Wendel J F (1997) Congruence and consensus in the cotton tribe (malvaceae). Systematic Botany 22(2): 259-290.</w:t>
      </w:r>
    </w:p>
    <w:p w14:paraId="7043E83F"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Senchina, D S, Alvarez I, Cronn R C, Liu B, Rong J, Noyes R D, Paterson A H, Wing R A, Wilkins T A and Wendel J F (2003) Rate variation among nuclear genes and the age of polyploidy in gossypium. Molecular Biology and Evolution 20(4): 633-643.</w:t>
      </w:r>
    </w:p>
    <w:p w14:paraId="264BBC77" w14:textId="24AB742D" w:rsidR="00577D3B" w:rsidRPr="00577D3B" w:rsidRDefault="00577D3B" w:rsidP="00577D3B">
      <w:pPr>
        <w:spacing w:after="0" w:line="240" w:lineRule="auto"/>
        <w:rPr>
          <w:rFonts w:ascii="Calibri" w:hAnsi="Calibri" w:cs="Calibri"/>
          <w:noProof/>
        </w:rPr>
      </w:pPr>
      <w:r w:rsidRPr="00577D3B">
        <w:rPr>
          <w:rFonts w:ascii="Calibri" w:hAnsi="Calibri" w:cs="Calibri"/>
          <w:noProof/>
        </w:rPr>
        <w:t>Service, U F a W. (2012). "Recovery plan for kokia cookei." 2017, from https://</w:t>
      </w:r>
      <w:hyperlink r:id="rId18" w:history="1">
        <w:r w:rsidRPr="00577D3B">
          <w:rPr>
            <w:rStyle w:val="Hyperlink"/>
            <w:rFonts w:ascii="Calibri" w:hAnsi="Calibri" w:cs="Calibri"/>
            <w:noProof/>
          </w:rPr>
          <w:t>www.fws.gov/pacificislands/flora/kokia.html</w:t>
        </w:r>
      </w:hyperlink>
      <w:r w:rsidRPr="00577D3B">
        <w:rPr>
          <w:rFonts w:ascii="Calibri" w:hAnsi="Calibri" w:cs="Calibri"/>
          <w:noProof/>
        </w:rPr>
        <w:t>.</w:t>
      </w:r>
    </w:p>
    <w:p w14:paraId="5E0185F9"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Sherwood, A R and Morden C W (2014) Genetic diversity of the endangered endemic hawaiian genus kokia (malvaceae). Pacific Science 68(4): 537-546.</w:t>
      </w:r>
    </w:p>
    <w:p w14:paraId="1AEF61C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Simão, F A, Waterhouse R M, Ioannidis P, Kriventseva E V and Zdobnov E M (2015) Busco: Assessing genome assembly and annotation completeness with single-copy orthologs. Bioinformatics 31(19): 3210-3212.</w:t>
      </w:r>
    </w:p>
    <w:p w14:paraId="75E89527"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Simpson, J T, Wong K, Jackman S D, Schein J E, Jones S J M and Birol İ (2009) Abyss: A parallel assembler for short read sequence data. Genome Research 19(6): 1117-1123.</w:t>
      </w:r>
    </w:p>
    <w:p w14:paraId="3303136D" w14:textId="320184B8"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Smit, A, Hubley R and Green P. (2013-2015). "Repeatmasker open-4.0." from </w:t>
      </w:r>
      <w:hyperlink r:id="rId19" w:history="1">
        <w:r w:rsidRPr="00577D3B">
          <w:rPr>
            <w:rStyle w:val="Hyperlink"/>
            <w:rFonts w:ascii="Calibri" w:hAnsi="Calibri" w:cs="Calibri"/>
            <w:noProof/>
          </w:rPr>
          <w:t>http://www.repeatmasker.org</w:t>
        </w:r>
      </w:hyperlink>
      <w:r w:rsidRPr="00577D3B">
        <w:rPr>
          <w:rFonts w:ascii="Calibri" w:hAnsi="Calibri" w:cs="Calibri"/>
          <w:noProof/>
        </w:rPr>
        <w:t>.</w:t>
      </w:r>
    </w:p>
    <w:p w14:paraId="33BCBA6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Springer, N M, Ying K, Fu Y, Ji T, Yeh C-T, Jia Y, Wu W, Richmond T, Kitzman J, Rosenbaum H, Iniguez A L, Barbazuk W B, Jeddeloh J A, Nettleton D and Schnable P S (2009) Maize inbreds exhibit high levels of copy number variation (cnv) and presence/absence variation (pav) in genome content. PLOS Genetics 5(11): e1000734.</w:t>
      </w:r>
    </w:p>
    <w:p w14:paraId="4AD6CBF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Stanke, M, Diekhans M, Baertsch R and Haussler D (2008) Using native and syntenically mapped cdna alignments to improve de novo gene finding. Bioinformatics 24(5): 637-644.</w:t>
      </w:r>
    </w:p>
    <w:p w14:paraId="5045024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(1958) Salt water tolerance of seeds of gossypium species as a possible factor in seed dispersal. American Naturalist 92(863): 83-92.</w:t>
      </w:r>
    </w:p>
    <w:p w14:paraId="78D3406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Stephens, S G (1966) The potentiality for long range oceanic dispersal of cotton seeds. The American Naturalist 100(912): 199-210.</w:t>
      </w:r>
    </w:p>
    <w:p w14:paraId="2015D46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Swanson-Wagner, R A, Eichten S R, Kumari S, Tiffin P, Stein J C, Ware D and Springer N M (2010) Pervasive gene content variation and copy number variation in maize and its undomesticated progenitor. Genome Research 20(12): 1689-1699.</w:t>
      </w:r>
    </w:p>
    <w:p w14:paraId="58B86E2C" w14:textId="26B167E3" w:rsidR="00577D3B" w:rsidRPr="00577D3B" w:rsidRDefault="00577D3B" w:rsidP="00577D3B">
      <w:pPr>
        <w:spacing w:after="0" w:line="240" w:lineRule="auto"/>
        <w:rPr>
          <w:rFonts w:ascii="Calibri" w:hAnsi="Calibri" w:cs="Calibri"/>
          <w:noProof/>
        </w:rPr>
      </w:pPr>
      <w:r w:rsidRPr="00577D3B">
        <w:rPr>
          <w:rFonts w:ascii="Calibri" w:hAnsi="Calibri" w:cs="Calibri"/>
          <w:noProof/>
        </w:rPr>
        <w:t>Team, R C. (2017). "R: A language and environment for statistical  computing." from https://</w:t>
      </w:r>
      <w:hyperlink r:id="rId20" w:history="1">
        <w:r w:rsidRPr="00577D3B">
          <w:rPr>
            <w:rStyle w:val="Hyperlink"/>
            <w:rFonts w:ascii="Calibri" w:hAnsi="Calibri" w:cs="Calibri"/>
            <w:noProof/>
          </w:rPr>
          <w:t>www.R-project.org/</w:t>
        </w:r>
      </w:hyperlink>
      <w:r w:rsidRPr="00577D3B">
        <w:rPr>
          <w:rFonts w:ascii="Calibri" w:hAnsi="Calibri" w:cs="Calibri"/>
          <w:noProof/>
        </w:rPr>
        <w:t>.</w:t>
      </w:r>
    </w:p>
    <w:p w14:paraId="52E5B3D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Tettelin, H, Masignani V, Cieslewicz M J, Donati C, Medini D, Ward N L, Angiuoli S V, Crabtree J, Jones A L, Durkin A S, DeBoy R T, Davidsen T M, Mora M, Scarselli M, Margarit y Ros I, Peterson J D, Hauser C R, Sundaram J P, Nelson W C, Madupu R, Brinkac L M, Dodson R J, Rosovitz M J, Sullivan S A, Daugherty S C, Haft D H, Selengut J, Gwinn M L, Zhou L, Zafar N, Khouri H, Radune D, Dimitrov G, Watkins K, O'Connor K J B, Smith S, Utterback T R, White O, Rubens C E, Grandi G, Madoff L C, Kasper D L, Telford J L, Wessels M R, Rappuoli R and Fraser C M (2005) Genome analysis of multiple pathogenic isolates of streptococcus agalactiae: Implications for the microbial “pan-genome”. Proceedings of the National Academy of Sciences of the United States of America 102(39): 13950-13955.</w:t>
      </w:r>
    </w:p>
    <w:p w14:paraId="0FC5F0B1"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The UniProt Consortium (2017) Uniprot: The universal protein knowledgebase. Nucleic Acids Research 45(D1): D158-D169.</w:t>
      </w:r>
    </w:p>
    <w:p w14:paraId="54017F44"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Tian, Z, Rizzon C, Du J, Zhu L, Bennetzen J L, Jackson S A, Gaut B S and Ma J (2009) Do genetic recombination and gene density shape the pattern of DNA elimination in rice long terminal repeat retrotransposons? Genome Research 19(12): 2221-2230.</w:t>
      </w:r>
    </w:p>
    <w:p w14:paraId="6109E31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Van der Auwera, G A, Carneiro M O, Hartl C, Poplin R, del Angel G, Levy-Moonshine A, Jordan T, Shakir K, Roazen D, Thibault J, Banks E, Garimella K V, Altshuler D, Gabriel S and DePristo M A (2002). From fastq data to high-confidence variant calls: The genome analysis toolkit best practices pipeline.In:  Current protocols in bioinformatics, John Wiley &amp; Sons, Inc.</w:t>
      </w:r>
    </w:p>
    <w:p w14:paraId="04DEF3C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lastRenderedPageBreak/>
        <w:t>Vitte, C and Bennetzen J L (2006) Analysis of retrotransposon structural diversity uncovers properties and propensities in angiosperm genome evolution. Proceedings of the National Academy of Sciences 103(47): 17638-17643.</w:t>
      </w:r>
    </w:p>
    <w:p w14:paraId="4DD06D32"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Walker, B J, Abeel T, Shea T, Priest M, Abouelliel A, Sakthikumar S, Cuomo C A, Zeng Q, Wortman J, Young S K and Earl A M (2014) Pilon: An integrated tool for comprehensive microbial variant detection and genome assembly improvement. PLOS ONE 9(11): e112963.</w:t>
      </w:r>
    </w:p>
    <w:p w14:paraId="43155FBC"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(1989) New world tetraploid cottons contain old world cytoplasm. Proc Natl Acad Sci U S A 86(11): 4132-4136.</w:t>
      </w:r>
    </w:p>
    <w:p w14:paraId="43BBF5A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Albert V A (1992) Phylogenetics of the cotton genus (gossypium): Character-state weighted parsimony analysis of chloroplast-DNA restriction site data and its systematic and biogeographic implications. Systematic Botany 17(1): 115-143.</w:t>
      </w:r>
    </w:p>
    <w:p w14:paraId="39D2F35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Cronn R C (2003). Polyploidy and the evolutionary history of cotton.In:  Advances in agronomy, Academic Press. Volume 78</w:t>
      </w:r>
      <w:r w:rsidRPr="00577D3B">
        <w:rPr>
          <w:rFonts w:ascii="Calibri" w:hAnsi="Calibri" w:cs="Calibri"/>
          <w:b/>
          <w:noProof/>
        </w:rPr>
        <w:t xml:space="preserve">: </w:t>
      </w:r>
      <w:r w:rsidRPr="00577D3B">
        <w:rPr>
          <w:rFonts w:ascii="Calibri" w:hAnsi="Calibri" w:cs="Calibri"/>
          <w:noProof/>
        </w:rPr>
        <w:t>139-186.</w:t>
      </w:r>
    </w:p>
    <w:p w14:paraId="354059A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Cronn R C, Spencer Johnston J and James Price H (2002) Feast and famine in plant genomes. Genetica 115(1): 37-47.</w:t>
      </w:r>
    </w:p>
    <w:p w14:paraId="6BD31EC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Grover C E (2015) Taxonomy and evolution of the cotton genus, gossypium. Cotton(agronmonogr57): 25-44.</w:t>
      </w:r>
    </w:p>
    <w:p w14:paraId="664B6FB6"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Percival A E (1990) Molecular divergence in the galapagos islands—baja california species pair,gossypium klotzschianum andg. Davidsonii (malvaceae). Plant Systematics and Evolution 171(1): 99-115.</w:t>
      </w:r>
    </w:p>
    <w:p w14:paraId="42F8D6BE"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Wendel, J F and Percy R G (1990) Allozyme diversity and introgression in the galapagos islands endemic gossypium darwinii and its relationship to continental g. Barbadense. Biochemical Systematics and Ecology 18(7): 517-528.</w:t>
      </w:r>
    </w:p>
    <w:p w14:paraId="61AE4733"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Boussau B, Baack E J and Garland T (2011) Drift and genome complexity revisited. Plos Genetics 7(6).</w:t>
      </w:r>
    </w:p>
    <w:p w14:paraId="55332245"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Whitney, K D and Garland T (2010) Did genetic drift drive increases in genome complexity? Plos Genetics 6(8).</w:t>
      </w:r>
    </w:p>
    <w:p w14:paraId="651E38BA"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 xml:space="preserve">Wickham, H (2016). </w:t>
      </w:r>
      <w:r w:rsidRPr="00577D3B">
        <w:rPr>
          <w:rFonts w:ascii="Calibri" w:hAnsi="Calibri" w:cs="Calibri"/>
          <w:noProof/>
          <w:u w:val="single"/>
        </w:rPr>
        <w:t>Ggplot2: Elegant graphics for data analysis</w:t>
      </w:r>
      <w:r w:rsidRPr="00577D3B">
        <w:rPr>
          <w:rFonts w:ascii="Calibri" w:hAnsi="Calibri" w:cs="Calibri"/>
          <w:noProof/>
        </w:rPr>
        <w:t>, Springer.</w:t>
      </w:r>
    </w:p>
    <w:p w14:paraId="05D65C9D"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Wu, T D and Watanabe C K (2005) Gmap: A genomic mapping and alignment program for mrna and est sequences. Bioinformatics 21(9): 1859-1875.</w:t>
      </w:r>
    </w:p>
    <w:p w14:paraId="3B1B6CE8" w14:textId="77777777" w:rsidR="00577D3B" w:rsidRPr="00577D3B" w:rsidRDefault="00577D3B" w:rsidP="00577D3B">
      <w:pPr>
        <w:spacing w:after="0" w:line="240" w:lineRule="auto"/>
        <w:rPr>
          <w:rFonts w:ascii="Calibri" w:hAnsi="Calibri" w:cs="Calibri"/>
          <w:noProof/>
        </w:rPr>
      </w:pPr>
      <w:r w:rsidRPr="00577D3B">
        <w:rPr>
          <w:rFonts w:ascii="Calibri" w:hAnsi="Calibri" w:cs="Calibri"/>
          <w:noProof/>
        </w:rPr>
        <w:t>Yang, Z (2007) Paml 4: Phylogenetic analysis by maximum likelihood. Molecular Biology and Evolution 24(8): 1586-1591.</w:t>
      </w:r>
    </w:p>
    <w:p w14:paraId="49BF15CB" w14:textId="77777777" w:rsidR="00577D3B" w:rsidRPr="00577D3B" w:rsidRDefault="00577D3B" w:rsidP="00577D3B">
      <w:pPr>
        <w:spacing w:line="240" w:lineRule="auto"/>
        <w:rPr>
          <w:rFonts w:ascii="Calibri" w:hAnsi="Calibri" w:cs="Calibri"/>
          <w:noProof/>
        </w:rPr>
      </w:pPr>
      <w:r w:rsidRPr="00577D3B">
        <w:rPr>
          <w:rFonts w:ascii="Calibri" w:hAnsi="Calibri" w:cs="Calibri"/>
          <w:noProof/>
        </w:rPr>
        <w:t>Yi, S and Streelman J T (2005) Genome size is negatively correlated with effective population size in ray-finned fish. Trends in Genetics 21(12): 643-646.</w:t>
      </w:r>
    </w:p>
    <w:p w14:paraId="09C9E9B8" w14:textId="262DE536" w:rsidR="00577D3B" w:rsidRDefault="00577D3B" w:rsidP="00577D3B">
      <w:pPr>
        <w:spacing w:line="240" w:lineRule="auto"/>
        <w:rPr>
          <w:rFonts w:ascii="Calibri" w:hAnsi="Calibri" w:cs="Calibri"/>
          <w:noProof/>
        </w:rPr>
      </w:pPr>
    </w:p>
    <w:p w14:paraId="58AF740F" w14:textId="68C5DD5B" w:rsidR="0058003F" w:rsidRDefault="0029324D" w:rsidP="00C03EAF">
      <w:pPr>
        <w:autoSpaceDE w:val="0"/>
        <w:autoSpaceDN w:val="0"/>
        <w:adjustRightInd w:val="0"/>
        <w:spacing w:after="0" w:line="240" w:lineRule="auto"/>
      </w:pPr>
      <w:r>
        <w:fldChar w:fldCharType="end"/>
      </w:r>
    </w:p>
    <w:sectPr w:rsidR="005800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nathan" w:date="2017-07-23T11:05:00Z" w:initials="J">
    <w:p w14:paraId="6E61CF21" w14:textId="3CF76B67" w:rsidR="0048725B" w:rsidRDefault="0048725B">
      <w:pPr>
        <w:pStyle w:val="CommentText"/>
      </w:pPr>
      <w:r>
        <w:rPr>
          <w:rStyle w:val="CommentReference"/>
        </w:rPr>
        <w:annotationRef/>
      </w:r>
      <w:r>
        <w:t>I rewrote this, in a more expansive version.  It will need revisiting when we are done</w:t>
      </w:r>
    </w:p>
  </w:comment>
  <w:comment w:id="1" w:author="Grover, Corrinne E [EEOBS]" w:date="2017-05-02T09:46:00Z" w:initials="GCE[">
    <w:p w14:paraId="608A9245" w14:textId="4BE98BE3" w:rsidR="0048725B" w:rsidRDefault="0048725B">
      <w:pPr>
        <w:pStyle w:val="CommentText"/>
      </w:pPr>
      <w:r>
        <w:rPr>
          <w:rStyle w:val="CommentReference"/>
        </w:rPr>
        <w:annotationRef/>
      </w:r>
      <w:r>
        <w:t>Let’s get this all into github</w:t>
      </w:r>
    </w:p>
  </w:comment>
  <w:comment w:id="2" w:author="Grover, Corrinne E [EEOBS]" w:date="2017-07-17T10:24:00Z" w:initials="GCE[">
    <w:p w14:paraId="76F88518" w14:textId="6FD9B63C" w:rsidR="0048725B" w:rsidRDefault="0048725B">
      <w:pPr>
        <w:pStyle w:val="CommentText"/>
      </w:pPr>
      <w:r>
        <w:rPr>
          <w:rStyle w:val="CommentReference"/>
        </w:rPr>
        <w:annotationRef/>
      </w:r>
      <w:r>
        <w:t>I haven’t numbered figures because renumbering figures is a pet peeve. Instead, I have named them. Please mark any figures that you want to see in supplemental as such. I will number at the end.</w:t>
      </w:r>
    </w:p>
  </w:comment>
  <w:comment w:id="3" w:author="Grover, Corrinne E [EEOBS]" w:date="2017-07-17T10:25:00Z" w:initials="GCE[">
    <w:p w14:paraId="0CE771F6" w14:textId="32FBF9CE" w:rsidR="0048725B" w:rsidRDefault="0048725B">
      <w:pPr>
        <w:pStyle w:val="CommentText"/>
      </w:pPr>
      <w:r>
        <w:rPr>
          <w:rStyle w:val="CommentReference"/>
        </w:rPr>
        <w:annotationRef/>
      </w:r>
      <w:r>
        <w:t>Supplemental</w:t>
      </w:r>
    </w:p>
  </w:comment>
  <w:comment w:id="4" w:author="Jonathan Wendel" w:date="2017-07-19T15:00:00Z" w:initials="jfw">
    <w:p w14:paraId="4ACC6AF9" w14:textId="24D2F537" w:rsidR="0048725B" w:rsidRDefault="0048725B">
      <w:pPr>
        <w:pStyle w:val="CommentText"/>
      </w:pPr>
      <w:r>
        <w:rPr>
          <w:rStyle w:val="CommentReference"/>
        </w:rPr>
        <w:annotationRef/>
      </w:r>
      <w:r>
        <w:t>This is such an extraordinary and important result!  We should make a big deal of this in the discussion; maybe think about changing the title too… maybe we should discuss this</w:t>
      </w:r>
    </w:p>
  </w:comment>
  <w:comment w:id="5" w:author="Jonathan Wendel" w:date="2017-07-19T15:08:00Z" w:initials="jfw">
    <w:p w14:paraId="3D412274" w14:textId="1DD3DF0B" w:rsidR="0048725B" w:rsidRDefault="0048725B">
      <w:pPr>
        <w:pStyle w:val="CommentText"/>
      </w:pPr>
      <w:r>
        <w:rPr>
          <w:rStyle w:val="CommentReference"/>
        </w:rPr>
        <w:annotationRef/>
      </w:r>
      <w:r>
        <w:t>In the spirit of continuing to gather evidence regarding gene number story above, I wonder if instead of excluding these, it might be worthwhile to analyze them – how many indicate greater number in Gossypium relative to the two island endemics?  One would predict many, give the gene story and genome size story.</w:t>
      </w:r>
    </w:p>
  </w:comment>
  <w:comment w:id="6" w:author="Jonathan Wendel" w:date="2017-07-19T15:10:00Z" w:initials="jfw">
    <w:p w14:paraId="59ED4FC6" w14:textId="091726D7" w:rsidR="0048725B" w:rsidRDefault="0048725B">
      <w:pPr>
        <w:pStyle w:val="CommentText"/>
      </w:pPr>
      <w:r>
        <w:rPr>
          <w:rStyle w:val="CommentReference"/>
        </w:rPr>
        <w:annotationRef/>
      </w:r>
      <w:r>
        <w:t>Another totally cool result – genome downsizing in action!</w:t>
      </w:r>
    </w:p>
  </w:comment>
  <w:comment w:id="8" w:author="Jonathan" w:date="2017-07-23T10:50:00Z" w:initials="J">
    <w:p w14:paraId="2054CED2" w14:textId="0D5F5395" w:rsidR="0048725B" w:rsidRDefault="0048725B">
      <w:pPr>
        <w:pStyle w:val="CommentText"/>
      </w:pPr>
      <w:r>
        <w:rPr>
          <w:rStyle w:val="CommentReference"/>
        </w:rPr>
        <w:annotationRef/>
      </w:r>
      <w:r>
        <w:t>Important segue…</w:t>
      </w:r>
    </w:p>
  </w:comment>
  <w:comment w:id="9" w:author="Jonathan" w:date="2017-07-23T10:51:00Z" w:initials="J">
    <w:p w14:paraId="1D1641A4" w14:textId="12B78D67" w:rsidR="0048725B" w:rsidRDefault="0048725B">
      <w:pPr>
        <w:pStyle w:val="CommentText"/>
      </w:pPr>
      <w:r>
        <w:rPr>
          <w:rStyle w:val="CommentReference"/>
        </w:rPr>
        <w:annotationRef/>
      </w:r>
      <w:r>
        <w:t>Nice idea you had to go here – I pruned a little so as not to belabor the point – to me, the main point is genome downsizing</w:t>
      </w:r>
    </w:p>
  </w:comment>
  <w:comment w:id="15" w:author="Grover, Corrinne E [EEOBS] [2]" w:date="2017-07-23T13:20:00Z" w:initials="GCE[">
    <w:p w14:paraId="3D46856B" w14:textId="53BCAB4F" w:rsidR="0063242B" w:rsidRDefault="0063242B">
      <w:pPr>
        <w:pStyle w:val="CommentText"/>
      </w:pPr>
      <w:r>
        <w:rPr>
          <w:rStyle w:val="CommentReference"/>
        </w:rPr>
        <w:annotationRef/>
      </w:r>
      <w:r>
        <w:t>Not necessarily, but we can infer that a majority will be losses due to the prevalence of loss in Kd/Gk and the fact that losses (in general) are more common than gains, although if this is also specifically for genes idk.</w:t>
      </w:r>
    </w:p>
  </w:comment>
  <w:comment w:id="31" w:author="Jonathan" w:date="2017-07-23T11:10:00Z" w:initials="J">
    <w:p w14:paraId="4EC07816" w14:textId="1B322248" w:rsidR="0048725B" w:rsidRDefault="0048725B">
      <w:pPr>
        <w:pStyle w:val="CommentText"/>
      </w:pPr>
      <w:r>
        <w:rPr>
          <w:rStyle w:val="CommentReference"/>
        </w:rPr>
        <w:annotationRef/>
      </w:r>
      <w:r>
        <w:t>All of these needed?</w:t>
      </w:r>
    </w:p>
  </w:comment>
  <w:comment w:id="32" w:author="Jonathan" w:date="2017-07-23T11:21:00Z" w:initials="J">
    <w:p w14:paraId="212732E3" w14:textId="5AF049C4" w:rsidR="0048725B" w:rsidRDefault="0048725B">
      <w:pPr>
        <w:pStyle w:val="CommentText"/>
      </w:pPr>
      <w:r>
        <w:rPr>
          <w:rStyle w:val="CommentReference"/>
        </w:rPr>
        <w:annotationRef/>
      </w:r>
      <w:r>
        <w:t>Let me edit this later, with a fresh brain and after getting a bit closer to finished</w:t>
      </w:r>
    </w:p>
  </w:comment>
  <w:comment w:id="34" w:author="Grover, Corrinne E [EEOBS]" w:date="2017-07-17T11:05:00Z" w:initials="GCE[">
    <w:p w14:paraId="37995EC0" w14:textId="50B8B662" w:rsidR="0048725B" w:rsidRDefault="0048725B">
      <w:pPr>
        <w:pStyle w:val="CommentText"/>
      </w:pPr>
      <w:r>
        <w:rPr>
          <w:rStyle w:val="CommentReference"/>
        </w:rPr>
        <w:annotationRef/>
      </w:r>
      <w:r>
        <w:t>Supplemental, I think</w:t>
      </w:r>
    </w:p>
  </w:comment>
  <w:comment w:id="35" w:author="Grover, Corrinne E [EEOBS]" w:date="2017-07-17T11:06:00Z" w:initials="GCE[">
    <w:p w14:paraId="5939A5CA" w14:textId="37EFF09B" w:rsidR="0048725B" w:rsidRDefault="0048725B">
      <w:pPr>
        <w:pStyle w:val="CommentText"/>
      </w:pPr>
      <w:r>
        <w:rPr>
          <w:rStyle w:val="CommentReference"/>
        </w:rPr>
        <w:annotationRef/>
      </w:r>
      <w:r>
        <w:t>Supplemental I think</w:t>
      </w:r>
    </w:p>
    <w:p w14:paraId="0AEE455A" w14:textId="77777777" w:rsidR="0048725B" w:rsidRDefault="0048725B">
      <w:pPr>
        <w:pStyle w:val="CommentText"/>
      </w:pPr>
    </w:p>
  </w:comment>
  <w:comment w:id="36" w:author="Grover, Corrinne E [EEOBS]" w:date="2017-07-17T11:05:00Z" w:initials="GCE[">
    <w:p w14:paraId="1C7C2370" w14:textId="3DBA8552" w:rsidR="0048725B" w:rsidRDefault="0048725B">
      <w:pPr>
        <w:pStyle w:val="CommentText"/>
      </w:pPr>
      <w:r>
        <w:rPr>
          <w:rStyle w:val="CommentReference"/>
        </w:rPr>
        <w:annotationRef/>
      </w:r>
      <w:r>
        <w:t>If the non-log version is preferred, we can use that.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61CF21" w15:done="0"/>
  <w15:commentEx w15:paraId="608A9245" w15:done="0"/>
  <w15:commentEx w15:paraId="76F88518" w15:done="0"/>
  <w15:commentEx w15:paraId="0CE771F6" w15:done="0"/>
  <w15:commentEx w15:paraId="4ACC6AF9" w15:done="0"/>
  <w15:commentEx w15:paraId="3D412274" w15:done="0"/>
  <w15:commentEx w15:paraId="59ED4FC6" w15:done="0"/>
  <w15:commentEx w15:paraId="2054CED2" w15:done="0"/>
  <w15:commentEx w15:paraId="1D1641A4" w15:done="0"/>
  <w15:commentEx w15:paraId="3D46856B" w15:done="0"/>
  <w15:commentEx w15:paraId="4EC07816" w15:done="0"/>
  <w15:commentEx w15:paraId="212732E3" w15:done="0"/>
  <w15:commentEx w15:paraId="37995EC0" w15:done="0"/>
  <w15:commentEx w15:paraId="0AEE455A" w15:done="0"/>
  <w15:commentEx w15:paraId="1C7C237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9A6F4" w14:textId="77777777" w:rsidR="006643DA" w:rsidRDefault="006643DA" w:rsidP="00B04AC1">
      <w:pPr>
        <w:spacing w:after="0" w:line="240" w:lineRule="auto"/>
      </w:pPr>
      <w:r>
        <w:separator/>
      </w:r>
    </w:p>
  </w:endnote>
  <w:endnote w:type="continuationSeparator" w:id="0">
    <w:p w14:paraId="4509B0BA" w14:textId="77777777" w:rsidR="006643DA" w:rsidRDefault="006643DA"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10A22" w14:textId="77777777" w:rsidR="006643DA" w:rsidRDefault="006643DA" w:rsidP="00B04AC1">
      <w:pPr>
        <w:spacing w:after="0" w:line="240" w:lineRule="auto"/>
      </w:pPr>
      <w:r>
        <w:separator/>
      </w:r>
    </w:p>
  </w:footnote>
  <w:footnote w:type="continuationSeparator" w:id="0">
    <w:p w14:paraId="22D4044B" w14:textId="77777777" w:rsidR="006643DA" w:rsidRDefault="006643DA" w:rsidP="00B04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w15:presenceInfo w15:providerId="None" w15:userId="Jonathan"/>
  </w15:person>
  <w15:person w15:author="Grover, Corrinne E [EEOBS]">
    <w15:presenceInfo w15:providerId="AD" w15:userId="S-1-5-21-1659004503-1450960922-1606980848-72816"/>
  </w15:person>
  <w15:person w15:author="Jonathan Wendel">
    <w15:presenceInfo w15:providerId="None" w15:userId="Jonathan Wendel"/>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 PS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item&gt;126&lt;/item&gt;&lt;item&gt;128&lt;/item&gt;&lt;item&gt;129&lt;/item&gt;&lt;item&gt;130&lt;/item&gt;&lt;item&gt;131&lt;/item&gt;&lt;item&gt;133&lt;/item&gt;&lt;item&gt;134&lt;/item&gt;&lt;item&gt;135&lt;/item&gt;&lt;item&gt;136&lt;/item&gt;&lt;item&gt;138&lt;/item&gt;&lt;item&gt;139&lt;/item&gt;&lt;item&gt;140&lt;/item&gt;&lt;item&gt;141&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3&lt;/item&gt;&lt;item&gt;184&lt;/item&gt;&lt;item&gt;185&lt;/item&gt;&lt;/record-ids&gt;&lt;/item&gt;&lt;/Libraries&gt;"/>
  </w:docVars>
  <w:rsids>
    <w:rsidRoot w:val="00527AA9"/>
    <w:rsid w:val="00001C0B"/>
    <w:rsid w:val="00004FE0"/>
    <w:rsid w:val="000105AC"/>
    <w:rsid w:val="00024FD7"/>
    <w:rsid w:val="00026D25"/>
    <w:rsid w:val="0004228B"/>
    <w:rsid w:val="0005287E"/>
    <w:rsid w:val="00053C17"/>
    <w:rsid w:val="00053CF6"/>
    <w:rsid w:val="0005507F"/>
    <w:rsid w:val="00070031"/>
    <w:rsid w:val="00070927"/>
    <w:rsid w:val="00081FCB"/>
    <w:rsid w:val="00083A01"/>
    <w:rsid w:val="0008561B"/>
    <w:rsid w:val="00086D7E"/>
    <w:rsid w:val="00091D34"/>
    <w:rsid w:val="000952DC"/>
    <w:rsid w:val="00095310"/>
    <w:rsid w:val="000A0D6B"/>
    <w:rsid w:val="000A2312"/>
    <w:rsid w:val="000A47D9"/>
    <w:rsid w:val="000B2B09"/>
    <w:rsid w:val="000B64BB"/>
    <w:rsid w:val="000C2AB8"/>
    <w:rsid w:val="000C59AC"/>
    <w:rsid w:val="000D2ABF"/>
    <w:rsid w:val="000D61B6"/>
    <w:rsid w:val="000E0CD8"/>
    <w:rsid w:val="000E25A3"/>
    <w:rsid w:val="000E313A"/>
    <w:rsid w:val="000E432D"/>
    <w:rsid w:val="000E50F2"/>
    <w:rsid w:val="000E5256"/>
    <w:rsid w:val="00101150"/>
    <w:rsid w:val="00101FBC"/>
    <w:rsid w:val="00101FE1"/>
    <w:rsid w:val="001059AA"/>
    <w:rsid w:val="00113233"/>
    <w:rsid w:val="00113FDF"/>
    <w:rsid w:val="0011463B"/>
    <w:rsid w:val="0011523E"/>
    <w:rsid w:val="00117A32"/>
    <w:rsid w:val="001243D5"/>
    <w:rsid w:val="00124999"/>
    <w:rsid w:val="00124CF5"/>
    <w:rsid w:val="00124F71"/>
    <w:rsid w:val="00126CA1"/>
    <w:rsid w:val="00131E8C"/>
    <w:rsid w:val="001331AD"/>
    <w:rsid w:val="00133AF1"/>
    <w:rsid w:val="00143B35"/>
    <w:rsid w:val="00150F93"/>
    <w:rsid w:val="00153D4C"/>
    <w:rsid w:val="00160854"/>
    <w:rsid w:val="001646A8"/>
    <w:rsid w:val="00166A71"/>
    <w:rsid w:val="00186945"/>
    <w:rsid w:val="00195CBD"/>
    <w:rsid w:val="001965C6"/>
    <w:rsid w:val="001A3EAE"/>
    <w:rsid w:val="001B0CDB"/>
    <w:rsid w:val="001B1FD8"/>
    <w:rsid w:val="001B3A16"/>
    <w:rsid w:val="001B432F"/>
    <w:rsid w:val="001B6221"/>
    <w:rsid w:val="001C0C32"/>
    <w:rsid w:val="001C1700"/>
    <w:rsid w:val="001C5718"/>
    <w:rsid w:val="001C6D03"/>
    <w:rsid w:val="001C7EC1"/>
    <w:rsid w:val="001D7ED2"/>
    <w:rsid w:val="001E096A"/>
    <w:rsid w:val="001E39ED"/>
    <w:rsid w:val="001E527B"/>
    <w:rsid w:val="001F1375"/>
    <w:rsid w:val="001F65AF"/>
    <w:rsid w:val="001F7E1C"/>
    <w:rsid w:val="00207BC8"/>
    <w:rsid w:val="0022184E"/>
    <w:rsid w:val="002237F8"/>
    <w:rsid w:val="00223D4A"/>
    <w:rsid w:val="0023383F"/>
    <w:rsid w:val="0024333D"/>
    <w:rsid w:val="002474F9"/>
    <w:rsid w:val="00254877"/>
    <w:rsid w:val="00255D5E"/>
    <w:rsid w:val="002604F1"/>
    <w:rsid w:val="002613A6"/>
    <w:rsid w:val="002625FF"/>
    <w:rsid w:val="00263B03"/>
    <w:rsid w:val="002704A2"/>
    <w:rsid w:val="00273CB1"/>
    <w:rsid w:val="00275494"/>
    <w:rsid w:val="002779EA"/>
    <w:rsid w:val="00282801"/>
    <w:rsid w:val="00290B65"/>
    <w:rsid w:val="00292760"/>
    <w:rsid w:val="0029324D"/>
    <w:rsid w:val="002970D5"/>
    <w:rsid w:val="002B13C4"/>
    <w:rsid w:val="002B1CA0"/>
    <w:rsid w:val="002B679B"/>
    <w:rsid w:val="002B7515"/>
    <w:rsid w:val="002B7AAF"/>
    <w:rsid w:val="002C4137"/>
    <w:rsid w:val="002C6261"/>
    <w:rsid w:val="002D0C2C"/>
    <w:rsid w:val="002D6E2F"/>
    <w:rsid w:val="002E5EBD"/>
    <w:rsid w:val="002F3BE3"/>
    <w:rsid w:val="0030167B"/>
    <w:rsid w:val="003067CA"/>
    <w:rsid w:val="00307212"/>
    <w:rsid w:val="003141BF"/>
    <w:rsid w:val="00315614"/>
    <w:rsid w:val="00347AE2"/>
    <w:rsid w:val="003548BB"/>
    <w:rsid w:val="00361462"/>
    <w:rsid w:val="003622CC"/>
    <w:rsid w:val="00364235"/>
    <w:rsid w:val="00367245"/>
    <w:rsid w:val="003751D0"/>
    <w:rsid w:val="0039433E"/>
    <w:rsid w:val="0039502F"/>
    <w:rsid w:val="003A0A19"/>
    <w:rsid w:val="003A2F45"/>
    <w:rsid w:val="003A3AFA"/>
    <w:rsid w:val="003B04A8"/>
    <w:rsid w:val="003B32D7"/>
    <w:rsid w:val="003B3EC1"/>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2103"/>
    <w:rsid w:val="00403636"/>
    <w:rsid w:val="0040575C"/>
    <w:rsid w:val="00412C2F"/>
    <w:rsid w:val="00417CA2"/>
    <w:rsid w:val="00420338"/>
    <w:rsid w:val="00423D3B"/>
    <w:rsid w:val="00425491"/>
    <w:rsid w:val="00426D24"/>
    <w:rsid w:val="00430960"/>
    <w:rsid w:val="00430AF5"/>
    <w:rsid w:val="0043137E"/>
    <w:rsid w:val="004356A0"/>
    <w:rsid w:val="0044237A"/>
    <w:rsid w:val="00442C92"/>
    <w:rsid w:val="00443541"/>
    <w:rsid w:val="004460E0"/>
    <w:rsid w:val="0045075E"/>
    <w:rsid w:val="00457C7C"/>
    <w:rsid w:val="004670DC"/>
    <w:rsid w:val="00470BB8"/>
    <w:rsid w:val="00474151"/>
    <w:rsid w:val="004746FD"/>
    <w:rsid w:val="00485F39"/>
    <w:rsid w:val="0048725B"/>
    <w:rsid w:val="004874FA"/>
    <w:rsid w:val="00487C56"/>
    <w:rsid w:val="00490E61"/>
    <w:rsid w:val="00491B99"/>
    <w:rsid w:val="004B04FD"/>
    <w:rsid w:val="004B4BE9"/>
    <w:rsid w:val="004B4E3B"/>
    <w:rsid w:val="004B7B8A"/>
    <w:rsid w:val="004B7CF5"/>
    <w:rsid w:val="004C1A29"/>
    <w:rsid w:val="004C3EAE"/>
    <w:rsid w:val="004D34CB"/>
    <w:rsid w:val="004D4684"/>
    <w:rsid w:val="004D60EF"/>
    <w:rsid w:val="004D6D7A"/>
    <w:rsid w:val="004E5F56"/>
    <w:rsid w:val="004F1CF2"/>
    <w:rsid w:val="004F60B6"/>
    <w:rsid w:val="005124E8"/>
    <w:rsid w:val="0051282F"/>
    <w:rsid w:val="00522084"/>
    <w:rsid w:val="00522D49"/>
    <w:rsid w:val="00523E25"/>
    <w:rsid w:val="00527AA9"/>
    <w:rsid w:val="00530862"/>
    <w:rsid w:val="00540EA0"/>
    <w:rsid w:val="00544FBF"/>
    <w:rsid w:val="005457BE"/>
    <w:rsid w:val="00551A4E"/>
    <w:rsid w:val="00552CCE"/>
    <w:rsid w:val="00554457"/>
    <w:rsid w:val="005572AC"/>
    <w:rsid w:val="00562B01"/>
    <w:rsid w:val="00564474"/>
    <w:rsid w:val="00570945"/>
    <w:rsid w:val="0057138E"/>
    <w:rsid w:val="00577D3B"/>
    <w:rsid w:val="0058003F"/>
    <w:rsid w:val="00580E02"/>
    <w:rsid w:val="00585D53"/>
    <w:rsid w:val="00591B90"/>
    <w:rsid w:val="00594625"/>
    <w:rsid w:val="005949A5"/>
    <w:rsid w:val="005A0A86"/>
    <w:rsid w:val="005A0ADB"/>
    <w:rsid w:val="005B4525"/>
    <w:rsid w:val="005B45C2"/>
    <w:rsid w:val="005C5E71"/>
    <w:rsid w:val="005D449D"/>
    <w:rsid w:val="005E7892"/>
    <w:rsid w:val="005F0BA9"/>
    <w:rsid w:val="005F3038"/>
    <w:rsid w:val="005F7355"/>
    <w:rsid w:val="006004F3"/>
    <w:rsid w:val="0060105F"/>
    <w:rsid w:val="006075C9"/>
    <w:rsid w:val="00611C13"/>
    <w:rsid w:val="006134EC"/>
    <w:rsid w:val="006226C5"/>
    <w:rsid w:val="006249F5"/>
    <w:rsid w:val="00624C19"/>
    <w:rsid w:val="006259A8"/>
    <w:rsid w:val="0063242B"/>
    <w:rsid w:val="006325AC"/>
    <w:rsid w:val="00633CE1"/>
    <w:rsid w:val="00634E5B"/>
    <w:rsid w:val="00643FEC"/>
    <w:rsid w:val="006446F7"/>
    <w:rsid w:val="006534FA"/>
    <w:rsid w:val="0065416E"/>
    <w:rsid w:val="006643DA"/>
    <w:rsid w:val="00664FDC"/>
    <w:rsid w:val="006654CA"/>
    <w:rsid w:val="006667BE"/>
    <w:rsid w:val="00671B76"/>
    <w:rsid w:val="00672742"/>
    <w:rsid w:val="00680902"/>
    <w:rsid w:val="006962EB"/>
    <w:rsid w:val="00696FEF"/>
    <w:rsid w:val="006A69DB"/>
    <w:rsid w:val="006A7424"/>
    <w:rsid w:val="006A7809"/>
    <w:rsid w:val="006B275F"/>
    <w:rsid w:val="006C0723"/>
    <w:rsid w:val="006C2425"/>
    <w:rsid w:val="006D702F"/>
    <w:rsid w:val="006E0CE9"/>
    <w:rsid w:val="006E3851"/>
    <w:rsid w:val="006F164D"/>
    <w:rsid w:val="00707B46"/>
    <w:rsid w:val="00713285"/>
    <w:rsid w:val="0072265B"/>
    <w:rsid w:val="007314BA"/>
    <w:rsid w:val="00742B97"/>
    <w:rsid w:val="0074396D"/>
    <w:rsid w:val="00745A56"/>
    <w:rsid w:val="00756A47"/>
    <w:rsid w:val="00757F56"/>
    <w:rsid w:val="00762251"/>
    <w:rsid w:val="007631BC"/>
    <w:rsid w:val="00764C5B"/>
    <w:rsid w:val="00772F9D"/>
    <w:rsid w:val="00774D24"/>
    <w:rsid w:val="00780297"/>
    <w:rsid w:val="0078417D"/>
    <w:rsid w:val="0078439C"/>
    <w:rsid w:val="0079215E"/>
    <w:rsid w:val="00794CD1"/>
    <w:rsid w:val="00796ACC"/>
    <w:rsid w:val="0079791F"/>
    <w:rsid w:val="007A149B"/>
    <w:rsid w:val="007A6E95"/>
    <w:rsid w:val="007B33BF"/>
    <w:rsid w:val="007B6F34"/>
    <w:rsid w:val="007C72C1"/>
    <w:rsid w:val="007D17C2"/>
    <w:rsid w:val="007D59A6"/>
    <w:rsid w:val="007E07B8"/>
    <w:rsid w:val="007E3C58"/>
    <w:rsid w:val="007E4BBC"/>
    <w:rsid w:val="007F3F6C"/>
    <w:rsid w:val="00805A9A"/>
    <w:rsid w:val="0081234A"/>
    <w:rsid w:val="00812A5F"/>
    <w:rsid w:val="00815069"/>
    <w:rsid w:val="00821327"/>
    <w:rsid w:val="00825AB0"/>
    <w:rsid w:val="00837BD0"/>
    <w:rsid w:val="0084403D"/>
    <w:rsid w:val="0084460B"/>
    <w:rsid w:val="00844AB5"/>
    <w:rsid w:val="008503CC"/>
    <w:rsid w:val="008523D3"/>
    <w:rsid w:val="00860B13"/>
    <w:rsid w:val="00871B94"/>
    <w:rsid w:val="008772EF"/>
    <w:rsid w:val="0088197C"/>
    <w:rsid w:val="00882596"/>
    <w:rsid w:val="008B77A0"/>
    <w:rsid w:val="008D112F"/>
    <w:rsid w:val="008D1D08"/>
    <w:rsid w:val="008D7DBF"/>
    <w:rsid w:val="008E2ACA"/>
    <w:rsid w:val="008E4D83"/>
    <w:rsid w:val="008E6803"/>
    <w:rsid w:val="008E7C28"/>
    <w:rsid w:val="008F007C"/>
    <w:rsid w:val="008F4ABC"/>
    <w:rsid w:val="008F62B4"/>
    <w:rsid w:val="0090141E"/>
    <w:rsid w:val="00910540"/>
    <w:rsid w:val="0091634B"/>
    <w:rsid w:val="00920024"/>
    <w:rsid w:val="00927F7B"/>
    <w:rsid w:val="00930C4E"/>
    <w:rsid w:val="00931973"/>
    <w:rsid w:val="00934339"/>
    <w:rsid w:val="00935BDC"/>
    <w:rsid w:val="009474E1"/>
    <w:rsid w:val="00951240"/>
    <w:rsid w:val="00953E24"/>
    <w:rsid w:val="0095490B"/>
    <w:rsid w:val="00961765"/>
    <w:rsid w:val="00973A4A"/>
    <w:rsid w:val="009829EC"/>
    <w:rsid w:val="00983911"/>
    <w:rsid w:val="009915C3"/>
    <w:rsid w:val="00992F04"/>
    <w:rsid w:val="0099556C"/>
    <w:rsid w:val="009961E8"/>
    <w:rsid w:val="009A067D"/>
    <w:rsid w:val="009A20AC"/>
    <w:rsid w:val="009A2CE7"/>
    <w:rsid w:val="009A4FCF"/>
    <w:rsid w:val="009A53E5"/>
    <w:rsid w:val="009B12B6"/>
    <w:rsid w:val="009B27AB"/>
    <w:rsid w:val="009B39AC"/>
    <w:rsid w:val="009B49B6"/>
    <w:rsid w:val="009C09A1"/>
    <w:rsid w:val="009C49DF"/>
    <w:rsid w:val="009C5893"/>
    <w:rsid w:val="009C622D"/>
    <w:rsid w:val="009C6A08"/>
    <w:rsid w:val="009C7C8B"/>
    <w:rsid w:val="009D56BC"/>
    <w:rsid w:val="009E0ABD"/>
    <w:rsid w:val="009E20B9"/>
    <w:rsid w:val="009E65C9"/>
    <w:rsid w:val="009E74BF"/>
    <w:rsid w:val="009F0873"/>
    <w:rsid w:val="009F4E29"/>
    <w:rsid w:val="00A00C45"/>
    <w:rsid w:val="00A01D2E"/>
    <w:rsid w:val="00A05C2A"/>
    <w:rsid w:val="00A06560"/>
    <w:rsid w:val="00A06AC5"/>
    <w:rsid w:val="00A119F6"/>
    <w:rsid w:val="00A205DD"/>
    <w:rsid w:val="00A227DD"/>
    <w:rsid w:val="00A22A3C"/>
    <w:rsid w:val="00A234E6"/>
    <w:rsid w:val="00A245C9"/>
    <w:rsid w:val="00A273FC"/>
    <w:rsid w:val="00A352F5"/>
    <w:rsid w:val="00A379D3"/>
    <w:rsid w:val="00A41765"/>
    <w:rsid w:val="00A51DD4"/>
    <w:rsid w:val="00A6074C"/>
    <w:rsid w:val="00A77DBC"/>
    <w:rsid w:val="00A85E67"/>
    <w:rsid w:val="00A944A9"/>
    <w:rsid w:val="00AA5C4C"/>
    <w:rsid w:val="00AA671B"/>
    <w:rsid w:val="00AA69D9"/>
    <w:rsid w:val="00AA7BE3"/>
    <w:rsid w:val="00AC24BA"/>
    <w:rsid w:val="00AC2B03"/>
    <w:rsid w:val="00AC3C6A"/>
    <w:rsid w:val="00AC4F78"/>
    <w:rsid w:val="00AC6943"/>
    <w:rsid w:val="00AD29F3"/>
    <w:rsid w:val="00AF2F76"/>
    <w:rsid w:val="00AF3EFF"/>
    <w:rsid w:val="00AF4EA8"/>
    <w:rsid w:val="00AF568B"/>
    <w:rsid w:val="00B00E02"/>
    <w:rsid w:val="00B032E0"/>
    <w:rsid w:val="00B045BF"/>
    <w:rsid w:val="00B04AC1"/>
    <w:rsid w:val="00B05268"/>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46AF6"/>
    <w:rsid w:val="00B5165F"/>
    <w:rsid w:val="00B66A8B"/>
    <w:rsid w:val="00B803F5"/>
    <w:rsid w:val="00B915D9"/>
    <w:rsid w:val="00BA2CAA"/>
    <w:rsid w:val="00BA749E"/>
    <w:rsid w:val="00BA7D1F"/>
    <w:rsid w:val="00BB0A33"/>
    <w:rsid w:val="00BB4613"/>
    <w:rsid w:val="00BC213F"/>
    <w:rsid w:val="00BC520F"/>
    <w:rsid w:val="00BC618D"/>
    <w:rsid w:val="00BD132F"/>
    <w:rsid w:val="00BD15B3"/>
    <w:rsid w:val="00BD57E7"/>
    <w:rsid w:val="00BE6E3C"/>
    <w:rsid w:val="00BF4F13"/>
    <w:rsid w:val="00BF58DD"/>
    <w:rsid w:val="00C01357"/>
    <w:rsid w:val="00C03EAF"/>
    <w:rsid w:val="00C13819"/>
    <w:rsid w:val="00C13D06"/>
    <w:rsid w:val="00C261F9"/>
    <w:rsid w:val="00C329D2"/>
    <w:rsid w:val="00C34EE2"/>
    <w:rsid w:val="00C373AD"/>
    <w:rsid w:val="00C37DF5"/>
    <w:rsid w:val="00C43C1E"/>
    <w:rsid w:val="00C47760"/>
    <w:rsid w:val="00C51889"/>
    <w:rsid w:val="00C5710A"/>
    <w:rsid w:val="00C618B1"/>
    <w:rsid w:val="00C620A0"/>
    <w:rsid w:val="00C6750F"/>
    <w:rsid w:val="00C74BC3"/>
    <w:rsid w:val="00C840E4"/>
    <w:rsid w:val="00C908C6"/>
    <w:rsid w:val="00C966B7"/>
    <w:rsid w:val="00CB7E0D"/>
    <w:rsid w:val="00CC07CD"/>
    <w:rsid w:val="00CC4F9F"/>
    <w:rsid w:val="00CC4FDD"/>
    <w:rsid w:val="00CE171F"/>
    <w:rsid w:val="00CE358F"/>
    <w:rsid w:val="00CE4B20"/>
    <w:rsid w:val="00CE4BD3"/>
    <w:rsid w:val="00CE64D8"/>
    <w:rsid w:val="00CF2CA2"/>
    <w:rsid w:val="00D01422"/>
    <w:rsid w:val="00D04346"/>
    <w:rsid w:val="00D07B1E"/>
    <w:rsid w:val="00D14976"/>
    <w:rsid w:val="00D16902"/>
    <w:rsid w:val="00D1796F"/>
    <w:rsid w:val="00D21F20"/>
    <w:rsid w:val="00D22A04"/>
    <w:rsid w:val="00D268F4"/>
    <w:rsid w:val="00D26F8D"/>
    <w:rsid w:val="00D34EF5"/>
    <w:rsid w:val="00D40789"/>
    <w:rsid w:val="00D407A6"/>
    <w:rsid w:val="00D41B42"/>
    <w:rsid w:val="00D450C0"/>
    <w:rsid w:val="00D51315"/>
    <w:rsid w:val="00D53B92"/>
    <w:rsid w:val="00D5699C"/>
    <w:rsid w:val="00D67112"/>
    <w:rsid w:val="00D67A52"/>
    <w:rsid w:val="00D70169"/>
    <w:rsid w:val="00D705DF"/>
    <w:rsid w:val="00D732FA"/>
    <w:rsid w:val="00D73D54"/>
    <w:rsid w:val="00D74752"/>
    <w:rsid w:val="00D7712D"/>
    <w:rsid w:val="00D87612"/>
    <w:rsid w:val="00D87FFA"/>
    <w:rsid w:val="00D94147"/>
    <w:rsid w:val="00DA3496"/>
    <w:rsid w:val="00DC5BAE"/>
    <w:rsid w:val="00DC6E26"/>
    <w:rsid w:val="00DD5F6E"/>
    <w:rsid w:val="00DE22E9"/>
    <w:rsid w:val="00DF4D0E"/>
    <w:rsid w:val="00E01771"/>
    <w:rsid w:val="00E051EB"/>
    <w:rsid w:val="00E227E0"/>
    <w:rsid w:val="00E27239"/>
    <w:rsid w:val="00E27797"/>
    <w:rsid w:val="00E32093"/>
    <w:rsid w:val="00E3209D"/>
    <w:rsid w:val="00E34B06"/>
    <w:rsid w:val="00E3721E"/>
    <w:rsid w:val="00E4288C"/>
    <w:rsid w:val="00E50019"/>
    <w:rsid w:val="00E509F3"/>
    <w:rsid w:val="00E513C4"/>
    <w:rsid w:val="00E64282"/>
    <w:rsid w:val="00E672FA"/>
    <w:rsid w:val="00E70B44"/>
    <w:rsid w:val="00E818F3"/>
    <w:rsid w:val="00E83116"/>
    <w:rsid w:val="00E94846"/>
    <w:rsid w:val="00EA358C"/>
    <w:rsid w:val="00EA4D66"/>
    <w:rsid w:val="00EA6B78"/>
    <w:rsid w:val="00EB0E31"/>
    <w:rsid w:val="00EB39D9"/>
    <w:rsid w:val="00EC5B4C"/>
    <w:rsid w:val="00EC5CA9"/>
    <w:rsid w:val="00EC5E44"/>
    <w:rsid w:val="00ED06BD"/>
    <w:rsid w:val="00EE1F66"/>
    <w:rsid w:val="00EE3B50"/>
    <w:rsid w:val="00EE5495"/>
    <w:rsid w:val="00EF6CC6"/>
    <w:rsid w:val="00EF725F"/>
    <w:rsid w:val="00F00F9E"/>
    <w:rsid w:val="00F0731A"/>
    <w:rsid w:val="00F0733E"/>
    <w:rsid w:val="00F1517F"/>
    <w:rsid w:val="00F17652"/>
    <w:rsid w:val="00F22C28"/>
    <w:rsid w:val="00F253DE"/>
    <w:rsid w:val="00F26A94"/>
    <w:rsid w:val="00F349BA"/>
    <w:rsid w:val="00F47DA9"/>
    <w:rsid w:val="00F510C0"/>
    <w:rsid w:val="00F514F4"/>
    <w:rsid w:val="00F533B0"/>
    <w:rsid w:val="00F5717F"/>
    <w:rsid w:val="00F625FA"/>
    <w:rsid w:val="00F62657"/>
    <w:rsid w:val="00F70421"/>
    <w:rsid w:val="00F71F01"/>
    <w:rsid w:val="00F77FB3"/>
    <w:rsid w:val="00F973CE"/>
    <w:rsid w:val="00FA2E63"/>
    <w:rsid w:val="00FA3030"/>
    <w:rsid w:val="00FA3E71"/>
    <w:rsid w:val="00FA6621"/>
    <w:rsid w:val="00FA7734"/>
    <w:rsid w:val="00FB31C7"/>
    <w:rsid w:val="00FB78D6"/>
    <w:rsid w:val="00FC627A"/>
    <w:rsid w:val="00FD0584"/>
    <w:rsid w:val="00FD58A3"/>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4D1F2"/>
  <w15:docId w15:val="{2C421C48-993A-4072-8BAA-1488CB81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 w:type="paragraph" w:customStyle="1" w:styleId="Default">
    <w:name w:val="Default"/>
    <w:rsid w:val="00CC07C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81891">
      <w:bodyDiv w:val="1"/>
      <w:marLeft w:val="0"/>
      <w:marRight w:val="0"/>
      <w:marTop w:val="0"/>
      <w:marBottom w:val="0"/>
      <w:divBdr>
        <w:top w:val="none" w:sz="0" w:space="0" w:color="auto"/>
        <w:left w:val="none" w:sz="0" w:space="0" w:color="auto"/>
        <w:bottom w:val="none" w:sz="0" w:space="0" w:color="auto"/>
        <w:right w:val="none" w:sz="0" w:space="0" w:color="auto"/>
      </w:divBdr>
    </w:div>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Wendellab/KokiaKirkii" TargetMode="External"/><Relationship Id="rId18" Type="http://schemas.openxmlformats.org/officeDocument/2006/relationships/hyperlink" Target="http://www.fws.gov/pacificislands/flora/koki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Wendellab/KokiaKirkii" TargetMode="External"/><Relationship Id="rId17" Type="http://schemas.openxmlformats.org/officeDocument/2006/relationships/hyperlink" Target="http://researchit.las.iastate.edu/" TargetMode="External"/><Relationship Id="rId2" Type="http://schemas.openxmlformats.org/officeDocument/2006/relationships/numbering" Target="numbering.xml"/><Relationship Id="rId16" Type="http://schemas.openxmlformats.org/officeDocument/2006/relationships/hyperlink" Target="https://github.com/Wendellab/KokiaKirkii" TargetMode="External"/><Relationship Id="rId20"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orrinne\AppData\Local\Microsoft\Windows\INetCache\Content.Outlook\BJV9K5HR\www.timetree.org" TargetMode="External"/><Relationship Id="rId5" Type="http://schemas.openxmlformats.org/officeDocument/2006/relationships/webSettings" Target="webSettings.xml"/><Relationship Id="rId15" Type="http://schemas.openxmlformats.org/officeDocument/2006/relationships/hyperlink" Target="https://github.com/Wendellab/KokiaKirkii" TargetMode="External"/><Relationship Id="rId23" Type="http://schemas.openxmlformats.org/officeDocument/2006/relationships/theme" Target="theme/theme1.xml"/><Relationship Id="rId10" Type="http://schemas.openxmlformats.org/officeDocument/2006/relationships/hyperlink" Target="https://github.com/Wendellab/KokiaKirkii" TargetMode="External"/><Relationship Id="rId19" Type="http://schemas.openxmlformats.org/officeDocument/2006/relationships/hyperlink" Target="http://www.repeatmasker.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Wendellab/KokiaKirkii"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3F193-64BC-4C6F-A3AC-9D2A2EB8A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21839</Words>
  <Characters>124483</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Grover, Corrinne E [EEOBS]</cp:lastModifiedBy>
  <cp:revision>2</cp:revision>
  <dcterms:created xsi:type="dcterms:W3CDTF">2017-07-23T18:24:00Z</dcterms:created>
  <dcterms:modified xsi:type="dcterms:W3CDTF">2017-07-23T18:24:00Z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