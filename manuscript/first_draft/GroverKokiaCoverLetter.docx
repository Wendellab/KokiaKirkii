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90" w:rsidRPr="0069640B" w:rsidRDefault="00D37BD5" w:rsidP="006701E3">
      <w:pPr>
        <w:pStyle w:val="Date"/>
        <w:spacing w:after="0"/>
        <w:jc w:val="left"/>
        <w:rPr>
          <w:rFonts w:ascii="Times New Roman" w:hAnsi="Times New Roman"/>
          <w:smallCaps/>
          <w:color w:val="800000"/>
          <w:sz w:val="4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2540</wp:posOffset>
                </wp:positionV>
                <wp:extent cx="2280285" cy="1097280"/>
                <wp:effectExtent l="0" t="0" r="5715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290" w:rsidRDefault="00D37BD5">
                            <w:pPr>
                              <w:rPr>
                                <w:rFonts w:ascii="Times New Roman" w:hAnsi="Times New Roman"/>
                                <w:color w:val="80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00000"/>
                                <w:sz w:val="18"/>
                              </w:rPr>
                              <w:drawing>
                                <wp:inline distT="0" distB="0" distL="0" distR="0">
                                  <wp:extent cx="1016000" cy="355600"/>
                                  <wp:effectExtent l="0" t="0" r="0" b="6350"/>
                                  <wp:docPr id="2" name="Picture 2" descr="EEOBlogot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EOBlogot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0" cy="35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B6290" w:rsidRDefault="006B6290">
                            <w:pPr>
                              <w:rPr>
                                <w:rFonts w:ascii="Times New Roman" w:hAnsi="Times New Roman"/>
                                <w:color w:val="80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00000"/>
                                <w:sz w:val="18"/>
                              </w:rPr>
                              <w:t>Ecology, Evolution, and Organismal Biology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05pt;margin-top:.2pt;width:179.55pt;height:86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" stroked="f" strokeweight="0">
                <v:textbox>
                  <w:txbxContent>
                    <w:p w:rsidR="006B6290" w:rsidRDefault="00D37BD5">
                      <w:pPr>
                        <w:rPr>
                          <w:rFonts w:ascii="Times New Roman" w:hAnsi="Times New Roman"/>
                          <w:color w:val="80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color w:val="800000"/>
                          <w:sz w:val="18"/>
                        </w:rPr>
                        <w:drawing>
                          <wp:inline distT="0" distB="0" distL="0" distR="0">
                            <wp:extent cx="1016000" cy="355600"/>
                            <wp:effectExtent l="0" t="0" r="0" b="6350"/>
                            <wp:docPr id="2" name="Picture 2" descr="EEOBlogot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EOBlogot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0" cy="355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B6290" w:rsidRDefault="006B6290">
                      <w:pPr>
                        <w:rPr>
                          <w:rFonts w:ascii="Times New Roman" w:hAnsi="Times New Roman"/>
                          <w:color w:val="80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800000"/>
                          <w:sz w:val="18"/>
                        </w:rPr>
                        <w:t>Ecology, Evolution, and Organismal Biology</w:t>
                      </w:r>
                    </w:p>
                  </w:txbxContent>
                </v:textbox>
              </v:shape>
            </w:pict>
          </mc:Fallback>
        </mc:AlternateContent>
      </w:r>
      <w:r w:rsidR="006B6290" w:rsidRPr="0069640B">
        <w:rPr>
          <w:rFonts w:ascii="Times New Roman" w:hAnsi="Times New Roman"/>
          <w:smallCaps/>
          <w:color w:val="800000"/>
          <w:sz w:val="48"/>
        </w:rPr>
        <w:t xml:space="preserve">Iowa State University </w:t>
      </w:r>
    </w:p>
    <w:p w:rsidR="006B6290" w:rsidRDefault="006B6290" w:rsidP="006701E3">
      <w:pPr>
        <w:pStyle w:val="InsideAddressName"/>
        <w:spacing w:before="0"/>
        <w:jc w:val="left"/>
        <w:rPr>
          <w:rFonts w:ascii="Times New Roman" w:hAnsi="Times New Roman"/>
          <w:b/>
          <w:caps/>
          <w:color w:val="808080"/>
        </w:rPr>
      </w:pPr>
      <w:r w:rsidRPr="00DC57F5">
        <w:rPr>
          <w:rFonts w:ascii="Times New Roman" w:hAnsi="Times New Roman"/>
          <w:b/>
          <w:caps/>
          <w:color w:val="808080"/>
        </w:rPr>
        <w:t>of science and technology</w:t>
      </w:r>
    </w:p>
    <w:p w:rsidR="001F13FF" w:rsidRPr="001F13FF" w:rsidRDefault="001F13FF" w:rsidP="006701E3">
      <w:pPr>
        <w:pStyle w:val="InsideAddress"/>
        <w:jc w:val="left"/>
      </w:pPr>
    </w:p>
    <w:p w:rsidR="006B6290" w:rsidRPr="00DB5540" w:rsidRDefault="006B6290" w:rsidP="006701E3">
      <w:pPr>
        <w:jc w:val="left"/>
        <w:rPr>
          <w:rFonts w:ascii="Times New Roman" w:hAnsi="Times New Roman"/>
          <w:sz w:val="24"/>
          <w:szCs w:val="24"/>
        </w:rPr>
      </w:pPr>
      <w:r w:rsidRPr="00DB5540">
        <w:rPr>
          <w:rFonts w:ascii="Times New Roman" w:hAnsi="Times New Roman"/>
          <w:sz w:val="24"/>
          <w:szCs w:val="24"/>
        </w:rPr>
        <w:fldChar w:fldCharType="begin"/>
      </w:r>
      <w:r w:rsidRPr="00DB5540"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 w:rsidRPr="00DB5540">
        <w:rPr>
          <w:rFonts w:ascii="Times New Roman" w:hAnsi="Times New Roman"/>
          <w:sz w:val="24"/>
          <w:szCs w:val="24"/>
        </w:rPr>
        <w:fldChar w:fldCharType="separate"/>
      </w:r>
      <w:r w:rsidR="0017307A">
        <w:rPr>
          <w:rFonts w:ascii="Times New Roman" w:hAnsi="Times New Roman"/>
          <w:noProof/>
          <w:sz w:val="24"/>
          <w:szCs w:val="24"/>
        </w:rPr>
        <w:t xml:space="preserve">August </w:t>
      </w:r>
      <w:r w:rsidR="0017307A">
        <w:rPr>
          <w:rFonts w:ascii="Times New Roman" w:hAnsi="Times New Roman"/>
          <w:noProof/>
          <w:sz w:val="24"/>
          <w:szCs w:val="24"/>
          <w:lang w:eastAsia="zh-CN"/>
        </w:rPr>
        <w:t>11,</w:t>
      </w:r>
      <w:r w:rsidR="0017307A">
        <w:rPr>
          <w:rFonts w:ascii="Times New Roman" w:hAnsi="Times New Roman"/>
          <w:noProof/>
          <w:sz w:val="24"/>
          <w:szCs w:val="24"/>
        </w:rPr>
        <w:t xml:space="preserve"> 2017</w:t>
      </w:r>
      <w:r w:rsidRPr="00DB5540">
        <w:rPr>
          <w:rFonts w:ascii="Times New Roman" w:hAnsi="Times New Roman"/>
          <w:sz w:val="24"/>
          <w:szCs w:val="24"/>
        </w:rPr>
        <w:fldChar w:fldCharType="end"/>
      </w:r>
    </w:p>
    <w:p w:rsidR="006B6290" w:rsidRPr="00DB5540" w:rsidRDefault="006B6290" w:rsidP="006701E3">
      <w:pPr>
        <w:jc w:val="left"/>
        <w:rPr>
          <w:rFonts w:ascii="Times New Roman" w:hAnsi="Times New Roman"/>
          <w:sz w:val="24"/>
          <w:szCs w:val="24"/>
        </w:rPr>
      </w:pPr>
    </w:p>
    <w:p w:rsidR="004544C6" w:rsidRPr="004544C6" w:rsidRDefault="004544C6" w:rsidP="006701E3">
      <w:pPr>
        <w:jc w:val="left"/>
        <w:rPr>
          <w:rFonts w:ascii="Times New Roman" w:hAnsi="Times New Roman"/>
          <w:sz w:val="24"/>
          <w:szCs w:val="24"/>
        </w:rPr>
      </w:pPr>
      <w:r w:rsidRPr="004544C6">
        <w:rPr>
          <w:rFonts w:ascii="Times New Roman" w:hAnsi="Times New Roman"/>
          <w:sz w:val="24"/>
          <w:szCs w:val="24"/>
        </w:rPr>
        <w:t>Dear Editorial Board,</w:t>
      </w:r>
    </w:p>
    <w:p w:rsidR="004544C6" w:rsidRPr="004544C6" w:rsidRDefault="004544C6" w:rsidP="006701E3">
      <w:pPr>
        <w:jc w:val="left"/>
        <w:rPr>
          <w:rFonts w:ascii="Times New Roman" w:hAnsi="Times New Roman"/>
          <w:sz w:val="24"/>
          <w:szCs w:val="24"/>
        </w:rPr>
      </w:pPr>
    </w:p>
    <w:p w:rsidR="004544C6" w:rsidRPr="004544C6" w:rsidRDefault="004544C6" w:rsidP="006701E3">
      <w:pPr>
        <w:jc w:val="left"/>
        <w:rPr>
          <w:rFonts w:ascii="Times New Roman" w:hAnsi="Times New Roman"/>
          <w:sz w:val="24"/>
          <w:szCs w:val="24"/>
        </w:rPr>
      </w:pPr>
      <w:r w:rsidRPr="004544C6">
        <w:rPr>
          <w:rFonts w:ascii="Times New Roman" w:hAnsi="Times New Roman"/>
          <w:sz w:val="24"/>
          <w:szCs w:val="24"/>
        </w:rPr>
        <w:t xml:space="preserve">We present here our </w:t>
      </w:r>
      <w:r w:rsidR="007F00E4">
        <w:rPr>
          <w:rFonts w:ascii="Times New Roman" w:hAnsi="Times New Roman"/>
          <w:sz w:val="24"/>
          <w:szCs w:val="24"/>
        </w:rPr>
        <w:t>original manuscript</w:t>
      </w:r>
      <w:r w:rsidRPr="004544C6">
        <w:rPr>
          <w:rFonts w:ascii="Times New Roman" w:hAnsi="Times New Roman"/>
          <w:sz w:val="24"/>
          <w:szCs w:val="24"/>
        </w:rPr>
        <w:t xml:space="preserve"> titled “</w:t>
      </w:r>
      <w:r w:rsidR="007F00E4">
        <w:rPr>
          <w:rFonts w:ascii="Times New Roman" w:hAnsi="Times New Roman"/>
          <w:sz w:val="24"/>
          <w:szCs w:val="24"/>
        </w:rPr>
        <w:t>Comparative genomics of an unusual biogeographic disjunction in the cotton tribe (Gossypieae) yields insights into genomic downsizing</w:t>
      </w:r>
      <w:r w:rsidRPr="004544C6">
        <w:rPr>
          <w:rFonts w:ascii="Times New Roman" w:hAnsi="Times New Roman"/>
          <w:sz w:val="24"/>
          <w:szCs w:val="24"/>
        </w:rPr>
        <w:t xml:space="preserve">” </w:t>
      </w:r>
      <w:r w:rsidR="007F00E4">
        <w:rPr>
          <w:rFonts w:ascii="Times New Roman" w:hAnsi="Times New Roman"/>
          <w:sz w:val="24"/>
          <w:szCs w:val="24"/>
        </w:rPr>
        <w:t>for your consideration</w:t>
      </w:r>
      <w:r w:rsidRPr="004544C6">
        <w:rPr>
          <w:rFonts w:ascii="Times New Roman" w:hAnsi="Times New Roman"/>
          <w:sz w:val="24"/>
          <w:szCs w:val="24"/>
        </w:rPr>
        <w:t xml:space="preserve">. </w:t>
      </w:r>
    </w:p>
    <w:p w:rsidR="004544C6" w:rsidRPr="004544C6" w:rsidRDefault="004544C6" w:rsidP="006701E3">
      <w:pPr>
        <w:jc w:val="left"/>
        <w:rPr>
          <w:rFonts w:ascii="Times New Roman" w:hAnsi="Times New Roman"/>
          <w:sz w:val="24"/>
          <w:szCs w:val="24"/>
        </w:rPr>
      </w:pPr>
    </w:p>
    <w:p w:rsidR="007F00E4" w:rsidRPr="00DB5540" w:rsidRDefault="004544C6" w:rsidP="007F00E4">
      <w:pPr>
        <w:widowControl w:val="0"/>
        <w:autoSpaceDE w:val="0"/>
        <w:autoSpaceDN w:val="0"/>
        <w:adjustRightInd w:val="0"/>
        <w:jc w:val="left"/>
        <w:rPr>
          <w:rFonts w:ascii="Times New Roman" w:hAnsi="Times New Roman"/>
          <w:spacing w:val="0"/>
          <w:sz w:val="24"/>
          <w:szCs w:val="24"/>
          <w:lang w:eastAsia="zh-CN"/>
        </w:rPr>
      </w:pPr>
      <w:r w:rsidRPr="004544C6">
        <w:rPr>
          <w:rFonts w:ascii="Times New Roman" w:hAnsi="Times New Roman"/>
          <w:sz w:val="24"/>
          <w:szCs w:val="24"/>
        </w:rPr>
        <w:t>In the manuscript</w:t>
      </w:r>
      <w:r w:rsidR="00DD220D">
        <w:rPr>
          <w:rFonts w:ascii="Times New Roman" w:hAnsi="Times New Roman"/>
          <w:sz w:val="24"/>
          <w:szCs w:val="24"/>
        </w:rPr>
        <w:t xml:space="preserve">, we leverage newly generated genome sequences for the sister genera </w:t>
      </w:r>
      <w:r w:rsidR="00DD220D">
        <w:rPr>
          <w:rFonts w:ascii="Times New Roman" w:hAnsi="Times New Roman"/>
          <w:i/>
          <w:sz w:val="24"/>
          <w:szCs w:val="24"/>
        </w:rPr>
        <w:t>Kokia</w:t>
      </w:r>
      <w:r w:rsidR="00DD220D">
        <w:rPr>
          <w:rFonts w:ascii="Times New Roman" w:hAnsi="Times New Roman"/>
          <w:sz w:val="24"/>
          <w:szCs w:val="24"/>
        </w:rPr>
        <w:t xml:space="preserve"> and </w:t>
      </w:r>
      <w:r w:rsidR="00DD220D">
        <w:rPr>
          <w:rFonts w:ascii="Times New Roman" w:hAnsi="Times New Roman"/>
          <w:i/>
          <w:sz w:val="24"/>
          <w:szCs w:val="24"/>
        </w:rPr>
        <w:t>Gossypioides</w:t>
      </w:r>
      <w:r w:rsidR="00DD220D">
        <w:rPr>
          <w:rFonts w:ascii="Times New Roman" w:hAnsi="Times New Roman"/>
          <w:sz w:val="24"/>
          <w:szCs w:val="24"/>
        </w:rPr>
        <w:t xml:space="preserve"> to understand the evolution of two sister genera separated by over 17,000 kilometers of ocean for circa 7 million years. </w:t>
      </w:r>
      <w:r w:rsidRPr="004544C6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6701E3">
        <w:rPr>
          <w:rFonts w:ascii="Times New Roman" w:hAnsi="Times New Roman"/>
          <w:sz w:val="24"/>
          <w:szCs w:val="24"/>
        </w:rPr>
        <w:t xml:space="preserve"> </w:t>
      </w:r>
      <w:r w:rsidR="007F00E4" w:rsidRPr="004544C6">
        <w:rPr>
          <w:rFonts w:ascii="Times New Roman" w:hAnsi="Times New Roman"/>
          <w:spacing w:val="0"/>
          <w:sz w:val="24"/>
          <w:szCs w:val="24"/>
          <w:lang w:eastAsia="zh-CN"/>
        </w:rPr>
        <w:t xml:space="preserve">I wish to confirm that all authors have reviewed the manuscript and have approved submission. </w:t>
      </w:r>
    </w:p>
    <w:p w:rsidR="004544C6" w:rsidRPr="006701E3" w:rsidRDefault="004544C6" w:rsidP="006701E3">
      <w:pPr>
        <w:jc w:val="left"/>
        <w:rPr>
          <w:rFonts w:ascii="Times New Roman" w:hAnsi="Times New Roman"/>
          <w:sz w:val="24"/>
          <w:szCs w:val="24"/>
        </w:rPr>
      </w:pPr>
    </w:p>
    <w:p w:rsidR="006B6290" w:rsidRPr="00DB5540" w:rsidRDefault="004544C6" w:rsidP="006701E3">
      <w:pPr>
        <w:jc w:val="left"/>
        <w:rPr>
          <w:rFonts w:ascii="Times New Roman" w:hAnsi="Times New Roman"/>
          <w:sz w:val="24"/>
          <w:szCs w:val="24"/>
        </w:rPr>
      </w:pPr>
      <w:r w:rsidRPr="004544C6">
        <w:rPr>
          <w:rFonts w:ascii="Times New Roman" w:hAnsi="Times New Roman"/>
          <w:sz w:val="24"/>
          <w:szCs w:val="24"/>
        </w:rPr>
        <w:t xml:space="preserve">We thank you for </w:t>
      </w:r>
      <w:r w:rsidR="007F00E4">
        <w:rPr>
          <w:rFonts w:ascii="Times New Roman" w:hAnsi="Times New Roman"/>
          <w:sz w:val="24"/>
          <w:szCs w:val="24"/>
        </w:rPr>
        <w:t xml:space="preserve">considering this manuscript and </w:t>
      </w:r>
      <w:r w:rsidRPr="004544C6">
        <w:rPr>
          <w:rFonts w:ascii="Times New Roman" w:hAnsi="Times New Roman"/>
          <w:sz w:val="24"/>
          <w:szCs w:val="24"/>
        </w:rPr>
        <w:t xml:space="preserve">hope you find </w:t>
      </w:r>
      <w:r w:rsidR="007F00E4">
        <w:rPr>
          <w:rFonts w:ascii="Times New Roman" w:hAnsi="Times New Roman"/>
          <w:sz w:val="24"/>
          <w:szCs w:val="24"/>
        </w:rPr>
        <w:t xml:space="preserve">it </w:t>
      </w:r>
      <w:r w:rsidRPr="004544C6">
        <w:rPr>
          <w:rFonts w:ascii="Times New Roman" w:hAnsi="Times New Roman"/>
          <w:sz w:val="24"/>
          <w:szCs w:val="24"/>
        </w:rPr>
        <w:t xml:space="preserve">suitable for publication in </w:t>
      </w:r>
      <w:r w:rsidR="007F00E4">
        <w:rPr>
          <w:rFonts w:ascii="Times New Roman" w:hAnsi="Times New Roman"/>
          <w:sz w:val="24"/>
          <w:szCs w:val="24"/>
        </w:rPr>
        <w:t>Genome Biology and Evolution</w:t>
      </w:r>
      <w:r w:rsidRPr="004544C6">
        <w:rPr>
          <w:rFonts w:ascii="Times New Roman" w:hAnsi="Times New Roman"/>
          <w:sz w:val="24"/>
          <w:szCs w:val="24"/>
        </w:rPr>
        <w:t>.</w:t>
      </w:r>
      <w:r w:rsidR="007F00E4">
        <w:rPr>
          <w:rFonts w:ascii="Times New Roman" w:hAnsi="Times New Roman"/>
          <w:sz w:val="24"/>
          <w:szCs w:val="24"/>
        </w:rPr>
        <w:t xml:space="preserve"> </w:t>
      </w:r>
      <w:r w:rsidR="00C01364" w:rsidRPr="00DB5540">
        <w:rPr>
          <w:rFonts w:ascii="Times New Roman" w:hAnsi="Times New Roman"/>
          <w:sz w:val="24"/>
          <w:szCs w:val="24"/>
        </w:rPr>
        <w:t>W</w:t>
      </w:r>
      <w:r w:rsidR="006B6290" w:rsidRPr="00DB5540">
        <w:rPr>
          <w:rFonts w:ascii="Times New Roman" w:hAnsi="Times New Roman"/>
          <w:sz w:val="24"/>
          <w:szCs w:val="24"/>
        </w:rPr>
        <w:t>e look forward to the review process.</w:t>
      </w:r>
      <w:r w:rsidR="00C01364" w:rsidRPr="00DB5540">
        <w:rPr>
          <w:rFonts w:ascii="Times New Roman" w:hAnsi="Times New Roman"/>
          <w:sz w:val="24"/>
          <w:szCs w:val="24"/>
        </w:rPr>
        <w:t xml:space="preserve">  </w:t>
      </w:r>
    </w:p>
    <w:p w:rsidR="006B6290" w:rsidRPr="00DB5540" w:rsidRDefault="006B6290" w:rsidP="006701E3">
      <w:pPr>
        <w:jc w:val="left"/>
        <w:rPr>
          <w:rFonts w:ascii="Times New Roman" w:hAnsi="Times New Roman"/>
          <w:sz w:val="24"/>
          <w:szCs w:val="24"/>
          <w:lang w:eastAsia="zh-CN"/>
        </w:rPr>
      </w:pPr>
    </w:p>
    <w:p w:rsidR="006B6290" w:rsidRPr="00DB5540" w:rsidRDefault="006B6290" w:rsidP="006701E3">
      <w:pPr>
        <w:jc w:val="left"/>
        <w:rPr>
          <w:rFonts w:ascii="Times New Roman" w:hAnsi="Times New Roman"/>
          <w:sz w:val="24"/>
          <w:szCs w:val="24"/>
          <w:lang w:eastAsia="zh-CN"/>
        </w:rPr>
      </w:pPr>
      <w:r w:rsidRPr="00DB5540">
        <w:rPr>
          <w:rFonts w:ascii="Times New Roman" w:hAnsi="Times New Roman"/>
          <w:sz w:val="24"/>
          <w:szCs w:val="24"/>
        </w:rPr>
        <w:t>Sincerely,</w:t>
      </w:r>
    </w:p>
    <w:p w:rsidR="00C01364" w:rsidRPr="00DB5540" w:rsidRDefault="00D37BD5" w:rsidP="006701E3">
      <w:pPr>
        <w:jc w:val="left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D6C010D" wp14:editId="637147AE">
            <wp:extent cx="1583055" cy="643255"/>
            <wp:effectExtent l="0" t="0" r="0" b="4445"/>
            <wp:docPr id="1" name="Picture 1" descr="Jonathan's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nathan's signa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290" w:rsidRPr="00DB5540" w:rsidRDefault="00C01364" w:rsidP="006701E3">
      <w:pPr>
        <w:jc w:val="left"/>
        <w:rPr>
          <w:rFonts w:ascii="Times New Roman" w:hAnsi="Times New Roman"/>
          <w:sz w:val="24"/>
          <w:szCs w:val="24"/>
          <w:lang w:eastAsia="zh-CN"/>
        </w:rPr>
      </w:pPr>
      <w:r w:rsidRPr="00DB5540">
        <w:rPr>
          <w:rFonts w:ascii="Times New Roman" w:hAnsi="Times New Roman"/>
          <w:sz w:val="24"/>
          <w:szCs w:val="24"/>
          <w:lang w:eastAsia="zh-CN"/>
        </w:rPr>
        <w:t>Jonathan F. Wendel (</w:t>
      </w:r>
      <w:hyperlink r:id="rId9" w:history="1">
        <w:r w:rsidRPr="00DB5540">
          <w:rPr>
            <w:rStyle w:val="Hyperlink"/>
            <w:rFonts w:ascii="Times New Roman" w:hAnsi="Times New Roman"/>
            <w:sz w:val="24"/>
            <w:szCs w:val="24"/>
            <w:lang w:eastAsia="zh-CN"/>
          </w:rPr>
          <w:t>jfw@iastate.edu</w:t>
        </w:r>
      </w:hyperlink>
      <w:r w:rsidRPr="00DB5540">
        <w:rPr>
          <w:rFonts w:ascii="Times New Roman" w:hAnsi="Times New Roman"/>
          <w:sz w:val="24"/>
          <w:szCs w:val="24"/>
          <w:lang w:eastAsia="zh-CN"/>
        </w:rPr>
        <w:t>; 515-294-7172)</w:t>
      </w:r>
    </w:p>
    <w:p w:rsidR="00C01364" w:rsidRPr="00DB5540" w:rsidRDefault="00C01364" w:rsidP="006701E3">
      <w:pPr>
        <w:jc w:val="left"/>
        <w:rPr>
          <w:rFonts w:ascii="Times New Roman" w:hAnsi="Times New Roman"/>
          <w:sz w:val="24"/>
          <w:szCs w:val="24"/>
          <w:lang w:eastAsia="zh-CN"/>
        </w:rPr>
      </w:pPr>
      <w:r w:rsidRPr="00DB5540">
        <w:rPr>
          <w:rFonts w:ascii="Times New Roman" w:hAnsi="Times New Roman"/>
          <w:sz w:val="24"/>
          <w:szCs w:val="24"/>
          <w:lang w:eastAsia="zh-CN"/>
        </w:rPr>
        <w:t>Professor and Chair</w:t>
      </w:r>
    </w:p>
    <w:p w:rsidR="006B6290" w:rsidRPr="00DB5540" w:rsidRDefault="006B6290" w:rsidP="006701E3">
      <w:pPr>
        <w:jc w:val="left"/>
        <w:rPr>
          <w:rFonts w:ascii="Times New Roman" w:hAnsi="Times New Roman"/>
          <w:sz w:val="24"/>
          <w:szCs w:val="24"/>
        </w:rPr>
      </w:pPr>
      <w:r w:rsidRPr="00DB5540">
        <w:rPr>
          <w:rFonts w:ascii="Times New Roman" w:hAnsi="Times New Roman"/>
          <w:sz w:val="24"/>
          <w:szCs w:val="24"/>
        </w:rPr>
        <w:t>Department of Ecology, Evolution, &amp; Organismal Biology</w:t>
      </w:r>
    </w:p>
    <w:p w:rsidR="006B6290" w:rsidRPr="00DB5540" w:rsidRDefault="006B6290" w:rsidP="006701E3">
      <w:pPr>
        <w:jc w:val="left"/>
        <w:rPr>
          <w:rFonts w:ascii="Times New Roman" w:hAnsi="Times New Roman"/>
          <w:sz w:val="24"/>
          <w:szCs w:val="24"/>
        </w:rPr>
      </w:pPr>
      <w:r w:rsidRPr="00DB5540">
        <w:rPr>
          <w:rFonts w:ascii="Times New Roman" w:hAnsi="Times New Roman"/>
          <w:sz w:val="24"/>
          <w:szCs w:val="24"/>
        </w:rPr>
        <w:t>Iowa State University</w:t>
      </w:r>
      <w:r w:rsidR="00C01364" w:rsidRPr="00DB5540">
        <w:rPr>
          <w:rFonts w:ascii="Times New Roman" w:hAnsi="Times New Roman"/>
          <w:sz w:val="24"/>
          <w:szCs w:val="24"/>
        </w:rPr>
        <w:t xml:space="preserve">, </w:t>
      </w:r>
      <w:r w:rsidRPr="00DB5540">
        <w:rPr>
          <w:rFonts w:ascii="Times New Roman" w:hAnsi="Times New Roman"/>
          <w:sz w:val="24"/>
          <w:szCs w:val="24"/>
        </w:rPr>
        <w:t>Ames, IA 50011</w:t>
      </w:r>
      <w:r w:rsidRPr="00DB5540">
        <w:rPr>
          <w:rFonts w:ascii="Times New Roman" w:hAnsi="Times New Roman"/>
          <w:sz w:val="24"/>
          <w:szCs w:val="24"/>
        </w:rPr>
        <w:br/>
      </w:r>
    </w:p>
    <w:sectPr w:rsidR="006B6290" w:rsidRPr="00DB5540" w:rsidSect="00853E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170" w:right="1440" w:bottom="1260" w:left="144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A58" w:rsidRDefault="00A07A58">
      <w:r>
        <w:separator/>
      </w:r>
    </w:p>
  </w:endnote>
  <w:endnote w:type="continuationSeparator" w:id="0">
    <w:p w:rsidR="00A07A58" w:rsidRDefault="00A0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B9B" w:rsidRDefault="00540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B9B" w:rsidRDefault="00540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B9B" w:rsidRDefault="00540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A58" w:rsidRDefault="00A07A58">
      <w:r>
        <w:separator/>
      </w:r>
    </w:p>
  </w:footnote>
  <w:footnote w:type="continuationSeparator" w:id="0">
    <w:p w:rsidR="00A07A58" w:rsidRDefault="00A07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B9B" w:rsidRDefault="00540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290" w:rsidRDefault="006B6290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DB5540">
      <w:rPr>
        <w:noProof/>
      </w:rPr>
      <w:t>2</w:t>
    </w:r>
    <w:r>
      <w:fldChar w:fldCharType="end"/>
    </w:r>
    <w:r>
      <w:tab/>
    </w:r>
    <w:r>
      <w:tab/>
    </w:r>
    <w:r>
      <w:fldChar w:fldCharType="begin"/>
    </w:r>
    <w:r>
      <w:instrText xml:space="preserve"> TIME \@ "MMMM d, yyyy" </w:instrText>
    </w:r>
    <w:r>
      <w:fldChar w:fldCharType="separate"/>
    </w:r>
    <w:ins w:id="1" w:author="Grover, Corrinne E [EEOBS]" w:date="2017-08-11T10:29:00Z">
      <w:r w:rsidR="0017307A">
        <w:rPr>
          <w:noProof/>
        </w:rPr>
        <w:t>August 11, 2017</w:t>
      </w:r>
    </w:ins>
    <w:del w:id="2" w:author="Grover, Corrinne E [EEOBS]" w:date="2017-08-11T10:29:00Z">
      <w:r w:rsidR="00ED3417" w:rsidDel="0017307A">
        <w:rPr>
          <w:noProof/>
        </w:rPr>
        <w:delText>November 23, 2015</w:delText>
      </w:r>
    </w:del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B9B" w:rsidRDefault="00540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36A1F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6EC02C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0460235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over, Corrinne E [EEOBS]">
    <w15:presenceInfo w15:providerId="AD" w15:userId="S-1-5-21-1659004503-1450960922-1606980848-728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98"/>
    <w:rsid w:val="00005F37"/>
    <w:rsid w:val="000079B6"/>
    <w:rsid w:val="00030A79"/>
    <w:rsid w:val="00034229"/>
    <w:rsid w:val="000438CA"/>
    <w:rsid w:val="00057A25"/>
    <w:rsid w:val="000C0A95"/>
    <w:rsid w:val="000C386C"/>
    <w:rsid w:val="000C6F58"/>
    <w:rsid w:val="000D4112"/>
    <w:rsid w:val="0012515C"/>
    <w:rsid w:val="001566BF"/>
    <w:rsid w:val="0017307A"/>
    <w:rsid w:val="00174EF1"/>
    <w:rsid w:val="00180741"/>
    <w:rsid w:val="001A0D93"/>
    <w:rsid w:val="001A1318"/>
    <w:rsid w:val="001A5C8A"/>
    <w:rsid w:val="001D49F4"/>
    <w:rsid w:val="001E7272"/>
    <w:rsid w:val="001F13FF"/>
    <w:rsid w:val="00207CA9"/>
    <w:rsid w:val="00235A97"/>
    <w:rsid w:val="00247215"/>
    <w:rsid w:val="002527AE"/>
    <w:rsid w:val="00260CF6"/>
    <w:rsid w:val="00297CDE"/>
    <w:rsid w:val="002B70A4"/>
    <w:rsid w:val="002C4FF6"/>
    <w:rsid w:val="003029CB"/>
    <w:rsid w:val="00317639"/>
    <w:rsid w:val="00334C03"/>
    <w:rsid w:val="00346CA0"/>
    <w:rsid w:val="00364D82"/>
    <w:rsid w:val="003A1D5C"/>
    <w:rsid w:val="003A2541"/>
    <w:rsid w:val="003B1BF1"/>
    <w:rsid w:val="003B7A90"/>
    <w:rsid w:val="003D57C6"/>
    <w:rsid w:val="003D6299"/>
    <w:rsid w:val="0040222D"/>
    <w:rsid w:val="00434DCD"/>
    <w:rsid w:val="004544C6"/>
    <w:rsid w:val="00493D21"/>
    <w:rsid w:val="004A1D3E"/>
    <w:rsid w:val="004B218D"/>
    <w:rsid w:val="004C0D98"/>
    <w:rsid w:val="004D7020"/>
    <w:rsid w:val="004F0BF6"/>
    <w:rsid w:val="00513F7B"/>
    <w:rsid w:val="00540B9B"/>
    <w:rsid w:val="005728DF"/>
    <w:rsid w:val="00576944"/>
    <w:rsid w:val="0059642D"/>
    <w:rsid w:val="005B5F4E"/>
    <w:rsid w:val="005D63A9"/>
    <w:rsid w:val="005E0673"/>
    <w:rsid w:val="005E1C64"/>
    <w:rsid w:val="00615052"/>
    <w:rsid w:val="00624709"/>
    <w:rsid w:val="006263E1"/>
    <w:rsid w:val="0063758B"/>
    <w:rsid w:val="00637F27"/>
    <w:rsid w:val="006701E3"/>
    <w:rsid w:val="006833A6"/>
    <w:rsid w:val="0069640B"/>
    <w:rsid w:val="006B6290"/>
    <w:rsid w:val="00726172"/>
    <w:rsid w:val="00734383"/>
    <w:rsid w:val="00762189"/>
    <w:rsid w:val="00766FAF"/>
    <w:rsid w:val="007756DF"/>
    <w:rsid w:val="00790438"/>
    <w:rsid w:val="007A7892"/>
    <w:rsid w:val="007E00BA"/>
    <w:rsid w:val="007E79C1"/>
    <w:rsid w:val="007F00E4"/>
    <w:rsid w:val="007F6938"/>
    <w:rsid w:val="007F70E8"/>
    <w:rsid w:val="00853E38"/>
    <w:rsid w:val="00854557"/>
    <w:rsid w:val="00861163"/>
    <w:rsid w:val="00874BCF"/>
    <w:rsid w:val="008900F5"/>
    <w:rsid w:val="00896FC2"/>
    <w:rsid w:val="008D2D0B"/>
    <w:rsid w:val="008E78D5"/>
    <w:rsid w:val="008F7000"/>
    <w:rsid w:val="0090199F"/>
    <w:rsid w:val="00905C2B"/>
    <w:rsid w:val="00907D8E"/>
    <w:rsid w:val="00924F15"/>
    <w:rsid w:val="0094154B"/>
    <w:rsid w:val="009457C6"/>
    <w:rsid w:val="009516C7"/>
    <w:rsid w:val="00951C05"/>
    <w:rsid w:val="00965A83"/>
    <w:rsid w:val="00974C36"/>
    <w:rsid w:val="0097762E"/>
    <w:rsid w:val="00987EEB"/>
    <w:rsid w:val="009B45BC"/>
    <w:rsid w:val="009C5323"/>
    <w:rsid w:val="009D1B1A"/>
    <w:rsid w:val="009E59D7"/>
    <w:rsid w:val="009F3704"/>
    <w:rsid w:val="00A01404"/>
    <w:rsid w:val="00A07A58"/>
    <w:rsid w:val="00A1297C"/>
    <w:rsid w:val="00A3115E"/>
    <w:rsid w:val="00A34A02"/>
    <w:rsid w:val="00A50214"/>
    <w:rsid w:val="00A667EE"/>
    <w:rsid w:val="00A67952"/>
    <w:rsid w:val="00A740F9"/>
    <w:rsid w:val="00AC0158"/>
    <w:rsid w:val="00AE1686"/>
    <w:rsid w:val="00AF463C"/>
    <w:rsid w:val="00B07333"/>
    <w:rsid w:val="00B36C00"/>
    <w:rsid w:val="00B5784C"/>
    <w:rsid w:val="00B73FC7"/>
    <w:rsid w:val="00BC48A7"/>
    <w:rsid w:val="00BD6B7B"/>
    <w:rsid w:val="00BF56C7"/>
    <w:rsid w:val="00C01364"/>
    <w:rsid w:val="00C17E09"/>
    <w:rsid w:val="00C20448"/>
    <w:rsid w:val="00C21311"/>
    <w:rsid w:val="00C42F4B"/>
    <w:rsid w:val="00C5263B"/>
    <w:rsid w:val="00C7740D"/>
    <w:rsid w:val="00C84BA3"/>
    <w:rsid w:val="00CB237B"/>
    <w:rsid w:val="00CC1D7B"/>
    <w:rsid w:val="00CC2EC7"/>
    <w:rsid w:val="00CE261A"/>
    <w:rsid w:val="00CF70FA"/>
    <w:rsid w:val="00D1285F"/>
    <w:rsid w:val="00D23BF7"/>
    <w:rsid w:val="00D37B68"/>
    <w:rsid w:val="00D37BD5"/>
    <w:rsid w:val="00D46FFF"/>
    <w:rsid w:val="00D5043D"/>
    <w:rsid w:val="00D51636"/>
    <w:rsid w:val="00D61167"/>
    <w:rsid w:val="00D7505A"/>
    <w:rsid w:val="00D777CE"/>
    <w:rsid w:val="00DA1869"/>
    <w:rsid w:val="00DB2469"/>
    <w:rsid w:val="00DB5540"/>
    <w:rsid w:val="00DC57F5"/>
    <w:rsid w:val="00DD220D"/>
    <w:rsid w:val="00DE4A57"/>
    <w:rsid w:val="00DE60EF"/>
    <w:rsid w:val="00DF4595"/>
    <w:rsid w:val="00DF73B8"/>
    <w:rsid w:val="00E17F11"/>
    <w:rsid w:val="00E90C32"/>
    <w:rsid w:val="00EA30E3"/>
    <w:rsid w:val="00EC382B"/>
    <w:rsid w:val="00ED287D"/>
    <w:rsid w:val="00ED3417"/>
    <w:rsid w:val="00ED7EC4"/>
    <w:rsid w:val="00EE2D6D"/>
    <w:rsid w:val="00EF7CF9"/>
    <w:rsid w:val="00F360C0"/>
    <w:rsid w:val="00F40850"/>
    <w:rsid w:val="00F40857"/>
    <w:rsid w:val="00F62CDF"/>
    <w:rsid w:val="00F915F4"/>
    <w:rsid w:val="00FD6F34"/>
    <w:rsid w:val="00F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075C642"/>
  <w14:defaultImageDpi w14:val="300"/>
  <w15:docId w15:val="{AB62DB53-3B9A-4A41-AAA5-214C5733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F58"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link w:val="Heading1Char"/>
    <w:uiPriority w:val="9"/>
    <w:qFormat/>
    <w:rsid w:val="000C6F58"/>
    <w:pPr>
      <w:spacing w:after="220"/>
      <w:jc w:val="left"/>
      <w:outlineLvl w:val="0"/>
    </w:pPr>
    <w:rPr>
      <w:rFonts w:ascii="Arial" w:hAnsi="Arial"/>
      <w:b/>
      <w:bCs/>
      <w:spacing w:val="-5"/>
      <w:kern w:val="44"/>
      <w:sz w:val="44"/>
      <w:szCs w:val="44"/>
      <w:lang w:val="x-none"/>
    </w:rPr>
  </w:style>
  <w:style w:type="paragraph" w:styleId="Heading2">
    <w:name w:val="heading 2"/>
    <w:basedOn w:val="HeadingBase"/>
    <w:next w:val="BodyText"/>
    <w:link w:val="Heading2Char"/>
    <w:uiPriority w:val="9"/>
    <w:qFormat/>
    <w:rsid w:val="000C6F58"/>
    <w:pPr>
      <w:jc w:val="left"/>
      <w:outlineLvl w:val="1"/>
    </w:pPr>
    <w:rPr>
      <w:rFonts w:ascii="Cambria" w:hAnsi="Cambria"/>
      <w:b/>
      <w:bCs/>
      <w:spacing w:val="-5"/>
      <w:kern w:val="0"/>
      <w:sz w:val="32"/>
      <w:szCs w:val="32"/>
      <w:lang w:val="x-none"/>
    </w:rPr>
  </w:style>
  <w:style w:type="paragraph" w:styleId="Heading3">
    <w:name w:val="heading 3"/>
    <w:basedOn w:val="HeadingBase"/>
    <w:next w:val="BodyText"/>
    <w:link w:val="Heading3Char"/>
    <w:uiPriority w:val="9"/>
    <w:qFormat/>
    <w:rsid w:val="000C6F58"/>
    <w:pPr>
      <w:spacing w:after="220"/>
      <w:jc w:val="left"/>
      <w:outlineLvl w:val="2"/>
    </w:pPr>
    <w:rPr>
      <w:rFonts w:ascii="Arial" w:hAnsi="Arial"/>
      <w:b/>
      <w:bCs/>
      <w:spacing w:val="-5"/>
      <w:kern w:val="0"/>
      <w:sz w:val="32"/>
      <w:szCs w:val="32"/>
      <w:lang w:val="x-none"/>
    </w:rPr>
  </w:style>
  <w:style w:type="paragraph" w:styleId="Heading4">
    <w:name w:val="heading 4"/>
    <w:basedOn w:val="HeadingBase"/>
    <w:next w:val="BodyText"/>
    <w:link w:val="Heading4Char"/>
    <w:uiPriority w:val="9"/>
    <w:qFormat/>
    <w:rsid w:val="000C6F58"/>
    <w:pPr>
      <w:ind w:left="360"/>
      <w:outlineLvl w:val="3"/>
    </w:pPr>
    <w:rPr>
      <w:rFonts w:ascii="Cambria" w:hAnsi="Cambria"/>
      <w:b/>
      <w:bCs/>
      <w:spacing w:val="-5"/>
      <w:kern w:val="0"/>
      <w:sz w:val="28"/>
      <w:szCs w:val="28"/>
      <w:lang w:val="x-none"/>
    </w:rPr>
  </w:style>
  <w:style w:type="paragraph" w:styleId="Heading5">
    <w:name w:val="heading 5"/>
    <w:basedOn w:val="HeadingBase"/>
    <w:next w:val="BodyText"/>
    <w:link w:val="Heading5Char"/>
    <w:uiPriority w:val="9"/>
    <w:qFormat/>
    <w:rsid w:val="000C6F58"/>
    <w:pPr>
      <w:ind w:left="720"/>
      <w:outlineLvl w:val="4"/>
    </w:pPr>
    <w:rPr>
      <w:rFonts w:ascii="Arial" w:hAnsi="Arial"/>
      <w:b/>
      <w:bCs/>
      <w:spacing w:val="-5"/>
      <w:kern w:val="0"/>
      <w:sz w:val="28"/>
      <w:szCs w:val="28"/>
      <w:lang w:val="x-none"/>
    </w:rPr>
  </w:style>
  <w:style w:type="paragraph" w:styleId="Heading6">
    <w:name w:val="heading 6"/>
    <w:basedOn w:val="HeadingBase"/>
    <w:next w:val="BodyText"/>
    <w:link w:val="Heading6Char"/>
    <w:uiPriority w:val="9"/>
    <w:qFormat/>
    <w:rsid w:val="000C6F58"/>
    <w:pPr>
      <w:ind w:left="1080"/>
      <w:outlineLvl w:val="5"/>
    </w:pPr>
    <w:rPr>
      <w:rFonts w:ascii="Cambria" w:hAnsi="Cambria"/>
      <w:b/>
      <w:bCs/>
      <w:spacing w:val="-5"/>
      <w:kern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A76D4"/>
    <w:rPr>
      <w:rFonts w:ascii="Arial" w:hAnsi="Arial"/>
      <w:b/>
      <w:bCs/>
      <w:spacing w:val="-5"/>
      <w:kern w:val="44"/>
      <w:sz w:val="44"/>
      <w:szCs w:val="44"/>
      <w:lang w:eastAsia="en-US"/>
    </w:rPr>
  </w:style>
  <w:style w:type="character" w:customStyle="1" w:styleId="Heading2Char">
    <w:name w:val="Heading 2 Char"/>
    <w:link w:val="Heading2"/>
    <w:uiPriority w:val="9"/>
    <w:semiHidden/>
    <w:rsid w:val="006A76D4"/>
    <w:rPr>
      <w:rFonts w:ascii="Cambria" w:eastAsia="SimSun" w:hAnsi="Cambria" w:cs="Times New Roman"/>
      <w:b/>
      <w:bCs/>
      <w:spacing w:val="-5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semiHidden/>
    <w:rsid w:val="006A76D4"/>
    <w:rPr>
      <w:rFonts w:ascii="Arial" w:hAnsi="Arial"/>
      <w:b/>
      <w:bCs/>
      <w:spacing w:val="-5"/>
      <w:sz w:val="32"/>
      <w:szCs w:val="32"/>
      <w:lang w:eastAsia="en-US"/>
    </w:rPr>
  </w:style>
  <w:style w:type="character" w:customStyle="1" w:styleId="Heading4Char">
    <w:name w:val="Heading 4 Char"/>
    <w:link w:val="Heading4"/>
    <w:uiPriority w:val="9"/>
    <w:semiHidden/>
    <w:rsid w:val="006A76D4"/>
    <w:rPr>
      <w:rFonts w:ascii="Cambria" w:eastAsia="SimSun" w:hAnsi="Cambria" w:cs="Times New Roman"/>
      <w:b/>
      <w:bCs/>
      <w:spacing w:val="-5"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6A76D4"/>
    <w:rPr>
      <w:rFonts w:ascii="Arial" w:hAnsi="Arial"/>
      <w:b/>
      <w:bCs/>
      <w:spacing w:val="-5"/>
      <w:sz w:val="28"/>
      <w:szCs w:val="28"/>
      <w:lang w:eastAsia="en-US"/>
    </w:rPr>
  </w:style>
  <w:style w:type="character" w:customStyle="1" w:styleId="Heading6Char">
    <w:name w:val="Heading 6 Char"/>
    <w:link w:val="Heading6"/>
    <w:uiPriority w:val="9"/>
    <w:semiHidden/>
    <w:rsid w:val="006A76D4"/>
    <w:rPr>
      <w:rFonts w:ascii="Cambria" w:eastAsia="SimSun" w:hAnsi="Cambria" w:cs="Times New Roman"/>
      <w:b/>
      <w:bCs/>
      <w:spacing w:val="-5"/>
      <w:sz w:val="24"/>
      <w:szCs w:val="24"/>
      <w:lang w:eastAsia="en-US"/>
    </w:rPr>
  </w:style>
  <w:style w:type="paragraph" w:customStyle="1" w:styleId="AttentionLine">
    <w:name w:val="Attention Line"/>
    <w:basedOn w:val="Normal"/>
    <w:next w:val="Salutation"/>
    <w:rsid w:val="000C6F58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link w:val="SalutationChar"/>
    <w:uiPriority w:val="99"/>
    <w:rsid w:val="000C6F58"/>
    <w:pPr>
      <w:spacing w:before="220" w:after="220" w:line="220" w:lineRule="atLeast"/>
      <w:jc w:val="left"/>
    </w:pPr>
    <w:rPr>
      <w:lang w:val="x-none"/>
    </w:rPr>
  </w:style>
  <w:style w:type="character" w:customStyle="1" w:styleId="SalutationChar">
    <w:name w:val="Salutation Char"/>
    <w:link w:val="Salutation"/>
    <w:uiPriority w:val="99"/>
    <w:semiHidden/>
    <w:rsid w:val="006A76D4"/>
    <w:rPr>
      <w:rFonts w:ascii="Arial" w:hAnsi="Arial"/>
      <w:spacing w:val="-5"/>
      <w:lang w:eastAsia="en-US"/>
    </w:rPr>
  </w:style>
  <w:style w:type="paragraph" w:styleId="BodyText">
    <w:name w:val="Body Text"/>
    <w:basedOn w:val="Normal"/>
    <w:link w:val="BodyTextChar"/>
    <w:uiPriority w:val="99"/>
    <w:rsid w:val="000C6F58"/>
    <w:pPr>
      <w:spacing w:after="220" w:line="220" w:lineRule="atLeast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rsid w:val="006A76D4"/>
    <w:rPr>
      <w:rFonts w:ascii="Arial" w:hAnsi="Arial"/>
      <w:spacing w:val="-5"/>
      <w:lang w:eastAsia="en-US"/>
    </w:rPr>
  </w:style>
  <w:style w:type="paragraph" w:customStyle="1" w:styleId="CcList">
    <w:name w:val="Cc List"/>
    <w:basedOn w:val="Normal"/>
    <w:rsid w:val="000C6F58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link w:val="ClosingChar"/>
    <w:uiPriority w:val="99"/>
    <w:rsid w:val="000C6F58"/>
    <w:pPr>
      <w:keepNext/>
      <w:spacing w:after="60" w:line="220" w:lineRule="atLeast"/>
    </w:pPr>
    <w:rPr>
      <w:lang w:val="x-none"/>
    </w:rPr>
  </w:style>
  <w:style w:type="character" w:customStyle="1" w:styleId="ClosingChar">
    <w:name w:val="Closing Char"/>
    <w:link w:val="Closing"/>
    <w:uiPriority w:val="99"/>
    <w:semiHidden/>
    <w:rsid w:val="006A76D4"/>
    <w:rPr>
      <w:rFonts w:ascii="Arial" w:hAnsi="Arial"/>
      <w:spacing w:val="-5"/>
      <w:lang w:eastAsia="en-US"/>
    </w:rPr>
  </w:style>
  <w:style w:type="paragraph" w:styleId="Signature">
    <w:name w:val="Signature"/>
    <w:basedOn w:val="Normal"/>
    <w:next w:val="SignatureJobTitle"/>
    <w:link w:val="SignatureChar"/>
    <w:uiPriority w:val="99"/>
    <w:rsid w:val="000C6F58"/>
    <w:pPr>
      <w:keepNext/>
      <w:spacing w:before="880" w:line="220" w:lineRule="atLeast"/>
      <w:jc w:val="left"/>
    </w:pPr>
    <w:rPr>
      <w:lang w:val="x-none"/>
    </w:rPr>
  </w:style>
  <w:style w:type="character" w:customStyle="1" w:styleId="SignatureChar">
    <w:name w:val="Signature Char"/>
    <w:link w:val="Signature"/>
    <w:uiPriority w:val="99"/>
    <w:semiHidden/>
    <w:rsid w:val="006A76D4"/>
    <w:rPr>
      <w:rFonts w:ascii="Arial" w:hAnsi="Arial"/>
      <w:spacing w:val="-5"/>
      <w:lang w:eastAsia="en-US"/>
    </w:rPr>
  </w:style>
  <w:style w:type="paragraph" w:customStyle="1" w:styleId="CompanyName">
    <w:name w:val="Company Name"/>
    <w:basedOn w:val="Normal"/>
    <w:rsid w:val="000C6F58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link w:val="DateChar"/>
    <w:uiPriority w:val="99"/>
    <w:rsid w:val="000C6F58"/>
    <w:pPr>
      <w:spacing w:after="220" w:line="220" w:lineRule="atLeast"/>
    </w:pPr>
    <w:rPr>
      <w:lang w:val="x-none"/>
    </w:rPr>
  </w:style>
  <w:style w:type="character" w:customStyle="1" w:styleId="DateChar">
    <w:name w:val="Date Char"/>
    <w:link w:val="Date"/>
    <w:uiPriority w:val="99"/>
    <w:semiHidden/>
    <w:rsid w:val="006A76D4"/>
    <w:rPr>
      <w:rFonts w:ascii="Arial" w:hAnsi="Arial"/>
      <w:spacing w:val="-5"/>
      <w:lang w:eastAsia="en-US"/>
    </w:rPr>
  </w:style>
  <w:style w:type="character" w:styleId="Emphasis">
    <w:name w:val="Emphasis"/>
    <w:uiPriority w:val="20"/>
    <w:qFormat/>
    <w:rsid w:val="000C6F58"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rsid w:val="000C6F58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rsid w:val="000C6F58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rsid w:val="000C6F58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rsid w:val="000C6F58"/>
    <w:pPr>
      <w:spacing w:before="220"/>
    </w:pPr>
  </w:style>
  <w:style w:type="paragraph" w:customStyle="1" w:styleId="MailingInstructions">
    <w:name w:val="Mailing Instructions"/>
    <w:basedOn w:val="Normal"/>
    <w:next w:val="InsideAddressName"/>
    <w:rsid w:val="000C6F58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rsid w:val="000C6F58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rsid w:val="000C6F58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rsid w:val="000C6F58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rsid w:val="000C6F58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0C6F58"/>
    <w:pPr>
      <w:spacing w:before="0"/>
    </w:pPr>
  </w:style>
  <w:style w:type="character" w:customStyle="1" w:styleId="Slogan">
    <w:name w:val="Slogan"/>
    <w:rsid w:val="000C6F58"/>
    <w:rPr>
      <w:rFonts w:ascii="Arial Black" w:hAnsi="Arial Black" w:cs="Times New Roman"/>
      <w:sz w:val="18"/>
    </w:rPr>
  </w:style>
  <w:style w:type="paragraph" w:customStyle="1" w:styleId="SubjectLine">
    <w:name w:val="Subject Line"/>
    <w:basedOn w:val="Normal"/>
    <w:next w:val="BodyText"/>
    <w:rsid w:val="000C6F58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link w:val="HeaderChar"/>
    <w:uiPriority w:val="99"/>
    <w:rsid w:val="000C6F58"/>
    <w:pPr>
      <w:tabs>
        <w:tab w:val="center" w:pos="4320"/>
        <w:tab w:val="right" w:pos="8640"/>
      </w:tabs>
    </w:pPr>
    <w:rPr>
      <w:sz w:val="18"/>
      <w:szCs w:val="18"/>
      <w:lang w:val="x-none"/>
    </w:rPr>
  </w:style>
  <w:style w:type="character" w:customStyle="1" w:styleId="HeaderChar">
    <w:name w:val="Header Char"/>
    <w:link w:val="Header"/>
    <w:uiPriority w:val="99"/>
    <w:semiHidden/>
    <w:rsid w:val="006A76D4"/>
    <w:rPr>
      <w:rFonts w:ascii="Arial" w:hAnsi="Arial"/>
      <w:spacing w:val="-5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rsid w:val="000C6F58"/>
    <w:pPr>
      <w:tabs>
        <w:tab w:val="center" w:pos="4320"/>
        <w:tab w:val="right" w:pos="8640"/>
      </w:tabs>
    </w:pPr>
    <w:rPr>
      <w:sz w:val="18"/>
      <w:szCs w:val="18"/>
      <w:lang w:val="x-none"/>
    </w:rPr>
  </w:style>
  <w:style w:type="character" w:customStyle="1" w:styleId="FooterChar">
    <w:name w:val="Footer Char"/>
    <w:link w:val="Footer"/>
    <w:uiPriority w:val="99"/>
    <w:semiHidden/>
    <w:rsid w:val="006A76D4"/>
    <w:rPr>
      <w:rFonts w:ascii="Arial" w:hAnsi="Arial"/>
      <w:spacing w:val="-5"/>
      <w:sz w:val="18"/>
      <w:szCs w:val="18"/>
      <w:lang w:eastAsia="en-US"/>
    </w:rPr>
  </w:style>
  <w:style w:type="paragraph" w:styleId="NormalWeb">
    <w:name w:val="Normal (Web)"/>
    <w:basedOn w:val="Normal"/>
    <w:uiPriority w:val="99"/>
    <w:rsid w:val="0094154B"/>
    <w:pPr>
      <w:spacing w:before="100" w:beforeAutospacing="1" w:after="100" w:afterAutospacing="1"/>
      <w:jc w:val="left"/>
    </w:pPr>
    <w:rPr>
      <w:rFonts w:cs="Arial"/>
      <w:spacing w:val="0"/>
      <w:sz w:val="24"/>
      <w:szCs w:val="24"/>
      <w:lang w:val="es-ES" w:eastAsia="es-ES"/>
    </w:rPr>
  </w:style>
  <w:style w:type="paragraph" w:styleId="List">
    <w:name w:val="List"/>
    <w:basedOn w:val="BodyText"/>
    <w:uiPriority w:val="99"/>
    <w:rsid w:val="000C6F58"/>
    <w:pPr>
      <w:ind w:left="360" w:hanging="360"/>
    </w:pPr>
  </w:style>
  <w:style w:type="paragraph" w:styleId="ListBullet">
    <w:name w:val="List Bullet"/>
    <w:basedOn w:val="List"/>
    <w:autoRedefine/>
    <w:uiPriority w:val="99"/>
    <w:rsid w:val="000C6F58"/>
    <w:pPr>
      <w:numPr>
        <w:numId w:val="3"/>
      </w:numPr>
    </w:pPr>
  </w:style>
  <w:style w:type="paragraph" w:styleId="ListNumber">
    <w:name w:val="List Number"/>
    <w:basedOn w:val="BodyText"/>
    <w:uiPriority w:val="99"/>
    <w:rsid w:val="000C6F58"/>
    <w:pPr>
      <w:numPr>
        <w:numId w:val="4"/>
      </w:numPr>
    </w:pPr>
  </w:style>
  <w:style w:type="character" w:styleId="Hyperlink">
    <w:name w:val="Hyperlink"/>
    <w:uiPriority w:val="99"/>
    <w:rsid w:val="0094154B"/>
    <w:rPr>
      <w:rFonts w:cs="Times New Roman"/>
      <w:color w:val="0000FF"/>
      <w:u w:val="single"/>
    </w:rPr>
  </w:style>
  <w:style w:type="paragraph" w:customStyle="1" w:styleId="abs">
    <w:name w:val="abs"/>
    <w:basedOn w:val="Normal"/>
    <w:next w:val="Normal"/>
    <w:rsid w:val="00A67952"/>
    <w:pPr>
      <w:spacing w:after="240" w:line="480" w:lineRule="atLeast"/>
      <w:jc w:val="left"/>
    </w:pPr>
    <w:rPr>
      <w:rFonts w:ascii="Times New Roman" w:hAnsi="Times New Roman"/>
      <w:b/>
      <w:spacing w:val="0"/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rsid w:val="00DE4A5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sid w:val="00DE4A57"/>
    <w:rPr>
      <w:rFonts w:ascii="Tahoma" w:hAnsi="Tahoma" w:cs="Tahoma"/>
      <w:spacing w:val="-5"/>
      <w:sz w:val="16"/>
      <w:szCs w:val="16"/>
    </w:rPr>
  </w:style>
  <w:style w:type="paragraph" w:styleId="Revision">
    <w:name w:val="Revision"/>
    <w:hidden/>
    <w:uiPriority w:val="99"/>
    <w:semiHidden/>
    <w:rsid w:val="007F00E4"/>
    <w:rPr>
      <w:rFonts w:ascii="Arial" w:hAnsi="Arial"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9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198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97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fw@iastate.edu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endel\Application%20Data\Microsoft\Templates\EEOB%20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EEOB memo.dot</Template>
  <TotalTime>18</TotalTime>
  <Pages>1</Pages>
  <Words>140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>Microsoft</Company>
  <LinksUpToDate>false</LinksUpToDate>
  <CharactersWithSpaces>1053</CharactersWithSpaces>
  <SharedDoc>false</SharedDoc>
  <HLinks>
    <vt:vector size="6" baseType="variant">
      <vt:variant>
        <vt:i4>7405639</vt:i4>
      </vt:variant>
      <vt:variant>
        <vt:i4>3</vt:i4>
      </vt:variant>
      <vt:variant>
        <vt:i4>0</vt:i4>
      </vt:variant>
      <vt:variant>
        <vt:i4>5</vt:i4>
      </vt:variant>
      <vt:variant>
        <vt:lpwstr>mailto:jfw@iastate.edu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creator>Jonathan F. Wendel</dc:creator>
  <cp:lastModifiedBy>Grover, Corrinne E [EEOBS]</cp:lastModifiedBy>
  <cp:revision>3</cp:revision>
  <cp:lastPrinted>2007-03-27T03:18:00Z</cp:lastPrinted>
  <dcterms:created xsi:type="dcterms:W3CDTF">2017-08-11T15:30:00Z</dcterms:created>
  <dcterms:modified xsi:type="dcterms:W3CDTF">2017-08-11T15:50:00Z</dcterms:modified>
  <cp:category>Letter</cp:category>
</cp:coreProperties>
</file>