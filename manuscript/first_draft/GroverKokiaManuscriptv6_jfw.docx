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4031300" w:rsidR="001E096A" w:rsidRDefault="001E096A" w:rsidP="001E096A">
      <w:r>
        <w:t>Corrinne E Grover, Mark A Arick I</w:t>
      </w:r>
      <w:r w:rsidR="001D7ED2">
        <w:t>I, Justin Conover, Adam Thrash</w:t>
      </w:r>
      <w:r>
        <w:t xml:space="preserve">, </w:t>
      </w:r>
      <w:r w:rsidR="002613A6">
        <w:t xml:space="preserve">Guanjing Hu, </w:t>
      </w:r>
      <w:r>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t>Joann Mudge, Thiru Ramaraj, Joshua A Udall, Dani</w:t>
      </w:r>
      <w:r w:rsidR="007B6F34">
        <w:t xml:space="preserve">el G Peterson, Jodi Scheffler, </w:t>
      </w:r>
      <w:r w:rsidR="00E83116">
        <w:t xml:space="preserve">Brian Scheffler, </w:t>
      </w:r>
      <w:r>
        <w:t xml:space="preserve">and </w:t>
      </w:r>
      <w:r w:rsidR="00E83116">
        <w:t>Jonathan F Wendel</w:t>
      </w:r>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{Dejoode,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{Seelanan,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FA6621">
        <w:t>{Morden, 2017 #125}{Bates, 1990 #20;Sherwood, 2014 #21}</w:t>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 xml:space="preserve">{Morden,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{Morden,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{Morden,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 xml:space="preserve">{Cronn, </w:t>
      </w:r>
      <w:r w:rsidR="00FA6621">
        <w:lastRenderedPageBreak/>
        <w:t>2002 #26}</w:t>
      </w:r>
      <w:r w:rsidR="00696FEF">
        <w:t xml:space="preserve">{Flagel,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 xml:space="preserve">ith the </w:t>
      </w:r>
      <w:r w:rsidR="003D3D4C">
        <w:t>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w:t>
      </w:r>
      <w:r w:rsidR="0024333D">
        <w:t>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0"/>
      <w:r w:rsidR="00E513C4">
        <w:t>4-6</w:t>
      </w:r>
      <w:commentRangeEnd w:id="0"/>
      <w:r w:rsidR="00E513C4">
        <w:rPr>
          <w:rStyle w:val="CommentReference"/>
        </w:rPr>
        <w:commentReference w:id="0"/>
      </w:r>
      <w:r w:rsidR="00E513C4">
        <w:t xml:space="preserve"> </w:t>
      </w:r>
      <w:r w:rsidR="008772EF">
        <w:t xml:space="preserve"> </w:t>
      </w:r>
      <w:commentRangeStart w:id="1"/>
      <w:r w:rsidR="008772EF">
        <w:t xml:space="preserve"> mya</w:t>
      </w:r>
      <w:commentRangeEnd w:id="1"/>
      <w:r w:rsidR="00C34EE2">
        <w:t xml:space="preserve"> </w:t>
      </w:r>
      <w:r w:rsidR="00E513C4">
        <w:t>{Flinders, 2010 #129}</w:t>
      </w:r>
      <w:r w:rsidR="008E4D83">
        <w:rPr>
          <w:rStyle w:val="CommentReference"/>
        </w:rPr>
        <w:commentReference w:id="1"/>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{Seelanan,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t>
      </w:r>
      <w:r>
        <w:t xml:space="preserve">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4891B039" w:rsidR="00594625" w:rsidRDefault="00594625" w:rsidP="00594625">
      <w:r>
        <w:t xml:space="preserve">The </w:t>
      </w:r>
      <w:r w:rsidR="000D2ABF">
        <w:t xml:space="preserve">reads </w:t>
      </w:r>
      <w:r>
        <w:t>were trimmed and filtered with Trimmomatic v0.32</w:t>
      </w:r>
      <w:r w:rsidR="001C7EC1">
        <w:t xml:space="preserve"> </w:t>
      </w:r>
      <w:r w:rsidR="00FA6621">
        <w:t>{Bolger, 2014 #35}</w:t>
      </w:r>
      <w:r>
        <w:t xml:space="preserve"> with the following </w:t>
      </w:r>
      <w:r>
        <w:t>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lastRenderedPageBreak/>
        <w:t xml:space="preserve">The trimmed DNA data and RNA assembly were </w:t>
      </w:r>
      <w:r w:rsidR="000D2ABF">
        <w:t xml:space="preserve">jointly </w:t>
      </w:r>
      <w:r>
        <w:t xml:space="preserve">assembled via ABySS v2.0.1 </w:t>
      </w:r>
      <w:r w:rsidR="00FA6621">
        <w:t>{Simpson, 2009 #103}</w:t>
      </w:r>
      <w:r w:rsidR="003F496A">
        <w:t>,</w:t>
      </w:r>
      <w:r>
        <w:t xml:space="preserve"> using every 5th kmer value from 65 through 200. The assembly with the highest E-size </w:t>
      </w:r>
      <w:r w:rsidR="00FA6621">
        <w:t>{Salzberg, 2012 #104}</w:t>
      </w:r>
      <w:r>
        <w:t xml:space="preserve"> was retained for improvement and analysis. Each retained assembly was</w:t>
      </w:r>
      <w:r w:rsidR="008523D3">
        <w:t xml:space="preserve"> </w:t>
      </w:r>
      <w:r>
        <w:t xml:space="preserve">further scaffolded with ABySS using the MEGAHIT-derived transcripts. ABySS Sealer v2.0.1 \cite{Paulino2015} was used to </w:t>
      </w:r>
      <w:r>
        <w:t xml:space="preserve">fill gaps in the scaffolded assembly using every 10th kmer starting at 100 and decreasing to 30. </w:t>
      </w:r>
      <w:commentRangeStart w:id="2"/>
      <w:r>
        <w:t xml:space="preserve">Pilon </w:t>
      </w:r>
      <w:commentRangeEnd w:id="2"/>
      <w:r>
        <w:rPr>
          <w:rStyle w:val="CommentReference"/>
        </w:rPr>
        <w:commentReference w:id="2"/>
      </w:r>
      <w:r>
        <w:t xml:space="preserve">v1.22 </w:t>
      </w:r>
      <w:r w:rsidR="00FA6621">
        <w:t>{Walker, 2014 #105}</w:t>
      </w:r>
      <w:r>
        <w:t xml:space="preserve"> polished the resulting gap-filled assembly using all trimmed DNA data. </w:t>
      </w:r>
      <w:r w:rsidR="003F496A">
        <w:t xml:space="preserve">QUAST v4.5 </w:t>
      </w:r>
      <w:r w:rsidR="00FA6621">
        <w:t>{Gurevich,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w:t>
      </w:r>
      <w:r w:rsidRPr="00594625">
        <w:t xml:space="preserve">annotations were derived from Genemark (v4.3.3) </w:t>
      </w:r>
      <w:r w:rsidR="00FA6621">
        <w:t>{Lomsadze, 2005 #102}</w:t>
      </w:r>
      <w:r w:rsidR="003F496A">
        <w:t xml:space="preserve"> </w:t>
      </w:r>
      <w:r w:rsidRPr="00594625">
        <w:t xml:space="preserve">and retained for MAKER training. At the same time, BUSCO (v2) BUSCO (v2) </w:t>
      </w:r>
      <w:r w:rsidR="00FA6621">
        <w:t>{Simão, 2015 #96}</w:t>
      </w:r>
      <w:r w:rsidR="003F496A">
        <w:t xml:space="preserve"> </w:t>
      </w:r>
      <w:r w:rsidRPr="00594625">
        <w:t>was used both to train Augustus and create a Snap model</w:t>
      </w:r>
      <w:r w:rsidR="003F496A">
        <w:t xml:space="preserve"> </w:t>
      </w:r>
      <w:r w:rsidR="00FA6621">
        <w:t>{Korf, 2004 #97}</w:t>
      </w:r>
      <w:r w:rsidRPr="00594625">
        <w:t>. Finally, Trinity (v2.2.0)</w:t>
      </w:r>
      <w:r w:rsidR="003F496A">
        <w:t xml:space="preserve"> </w:t>
      </w:r>
      <w:r w:rsidR="00FA6621">
        <w:t>{Grabherr,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FA6621">
        <w:t>{Stanke, 2008 #100}</w:t>
      </w:r>
      <w:r w:rsidR="003F496A">
        <w:t xml:space="preserve"> </w:t>
      </w:r>
      <w:r w:rsidRPr="00594625">
        <w:t>model, (4) the Trinity RNASeq-assembly as ESTs, and (5) the UniProt protein database</w:t>
      </w:r>
      <w:r w:rsidR="003F496A">
        <w:t xml:space="preserve"> </w:t>
      </w:r>
      <w:r w:rsidR="00FA6621">
        <w:t>{The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 xml:space="preserve">indicating </w:t>
      </w:r>
      <w:r w:rsidR="001C6D03">
        <w:t>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2104521A"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3"/>
      <w:r w:rsidR="00150F93">
        <w:t>upper-limit average</w:t>
      </w:r>
      <w:commentRangeEnd w:id="3"/>
      <w:r w:rsidR="000D2ABF">
        <w:rPr>
          <w:rStyle w:val="CommentReference"/>
        </w:rPr>
        <w:commentReference w:id="3"/>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w:t>
      </w:r>
      <w:r>
        <w:lastRenderedPageBreak/>
        <w:t>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commentRangeStart w:id="4"/>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FA6621">
        <w:t>{Cronn, 2002 #26;Morton, 1996 #32}</w:t>
      </w:r>
      <w:r w:rsidR="00A245C9">
        <w:t xml:space="preserve">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w:t>
      </w:r>
      <w:r w:rsidR="00FA6621">
        <w:t>{Koch, 2000 #30}</w:t>
      </w:r>
      <w:r w:rsidR="009E65C9">
        <w:t xml:space="preserve">. </w:t>
      </w:r>
      <w:commentRangeEnd w:id="4"/>
      <w:r w:rsidR="000D2ABF">
        <w:rPr>
          <w:rStyle w:val="CommentReference"/>
        </w:rPr>
        <w:commentReference w:id="4"/>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 xml:space="preserve">was not </w:t>
      </w:r>
      <w:r w:rsidR="00B5165F">
        <w:t>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r the “missing” genes via gmap {Wu, 2005 #131}</w:t>
      </w:r>
      <w:r w:rsidR="0022184E">
        <w:t xml:space="preserve"> of</w:t>
      </w:r>
      <w:r w:rsidR="00A06AC5">
        <w:t xml:space="preserve"> </w:t>
      </w:r>
      <w:r w:rsidR="0022184E">
        <w:t xml:space="preserve">the coding </w:t>
      </w:r>
      <w:r w:rsidR="00A06AC5">
        <w:t xml:space="preserve">sequence </w:t>
      </w:r>
      <w:r w:rsidR="0022184E">
        <w:t xml:space="preserve">to a </w:t>
      </w:r>
      <w:r w:rsidR="0022184E">
        <w:t>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RepeatExplorer pipeline</w:t>
      </w:r>
      <w:r w:rsidR="002B679B">
        <w:t xml:space="preserve"> </w:t>
      </w:r>
      <w:r w:rsidR="00FA6621">
        <w:t>{Novák,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FA6621">
        <w:t>{Smit, 2013-2015 #40}</w:t>
      </w:r>
      <w:r w:rsidR="00091D34">
        <w:t xml:space="preserve"> </w:t>
      </w:r>
      <w:r w:rsidRPr="00091D34">
        <w:t xml:space="preserve">using </w:t>
      </w:r>
      <w:r w:rsidRPr="00EA4D66">
        <w:t xml:space="preserve">a custom library derived from a combination of Repbase version WHATEVER </w:t>
      </w:r>
      <w:r w:rsidR="00FA6621">
        <w:t>{Bao,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r w:rsidR="00315614" w:rsidRPr="008523D3">
        <w:rPr>
          <w:highlight w:val="yellow"/>
        </w:rPr>
        <w:t>FIGURE</w:t>
      </w:r>
      <w:r w:rsidR="00315614">
        <w:t xml:space="preserv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lastRenderedPageBreak/>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FA6621">
        <w:t>{Kelly, 2015 #68}</w:t>
      </w:r>
      <w:r>
        <w:t xml:space="preserve"> and dandelion</w:t>
      </w:r>
      <w:r w:rsidR="003F7146">
        <w:t xml:space="preserve"> </w:t>
      </w:r>
      <w:r w:rsidR="00FA6621">
        <w:t>{Ferreira de Carvalho, 2016 #67}</w:t>
      </w:r>
      <w:r>
        <w:t xml:space="preserve">. Briefly, an all-versus-all BLASTn </w:t>
      </w:r>
      <w:r w:rsidR="00FA6621">
        <w:t>{Boratyn, 2013 #69}</w:t>
      </w:r>
      <w:r w:rsidR="00953E24">
        <w:t xml:space="preserve"> </w:t>
      </w:r>
      <w:r w:rsidR="00FA6621">
        <w:t>{Altschul, 1990 #70}</w:t>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0CE36148"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FA6621">
        <w:t>{Benjamini,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{McKenna, 2010 #122;DePristo, 2011 #123;Van der Auwera,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w:t>
      </w:r>
      <w:r w:rsidR="004B7B8A">
        <w:t xml:space="preserve">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lastRenderedPageBreak/>
        <w:t xml:space="preserve">Results </w:t>
      </w:r>
    </w:p>
    <w:p w14:paraId="2E8E56E6" w14:textId="674EC166" w:rsidR="00C908C6" w:rsidRPr="00C908C6" w:rsidRDefault="00C908C6" w:rsidP="0008561B">
      <w:pPr>
        <w:rPr>
          <w:i/>
        </w:rPr>
      </w:pPr>
      <w:r w:rsidRPr="00C908C6">
        <w:rPr>
          <w:i/>
        </w:rPr>
        <w:t>Kokia genome assembly and annotation</w:t>
      </w:r>
    </w:p>
    <w:p w14:paraId="3EFFC319" w14:textId="53AD950D"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{Wendel, 2002 #37}</w:t>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 xml:space="preserve">s an additional measure of genic </w:t>
      </w:r>
      <w:r w:rsidR="00B25251">
        <w:t>completeness, we searched for 1,440</w:t>
      </w:r>
      <w:r w:rsidR="001C5718">
        <w:t xml:space="preserve"> </w:t>
      </w:r>
      <w:r w:rsidR="001C5718" w:rsidRPr="001C5718">
        <w:t>Benchmarking Universal Single-Copy Ortholog</w:t>
      </w:r>
      <w:r w:rsidR="001C5718">
        <w:t xml:space="preserve"> (BUSCO) groups </w:t>
      </w:r>
      <w:r w:rsidR="00FA6621">
        <w:t>{Simão,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10DB4D8B"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w:t>
      </w:r>
      <w:r>
        <w:t xml:space="preserve">unpublished). The preliminary version of the </w:t>
      </w:r>
      <w:r>
        <w:rPr>
          <w:i/>
        </w:rPr>
        <w:t xml:space="preserve">G. kirkii </w:t>
      </w:r>
      <w:r>
        <w:t>genome</w:t>
      </w:r>
      <w:r w:rsidR="00BD15B3">
        <w:t xml:space="preserve"> used here</w:t>
      </w:r>
      <w:r>
        <w:t xml:space="preserve"> has approximately the same </w:t>
      </w:r>
      <w:r w:rsidR="00BD15B3">
        <w:t xml:space="preserve">basic quality measures as </w:t>
      </w:r>
      <w:r w:rsidR="00BD15B3">
        <w:rPr>
          <w:i/>
        </w:rPr>
        <w:t>K. drynarioides</w:t>
      </w:r>
      <w:r w:rsidR="00BD15B3">
        <w:t>, i.e., an N50</w:t>
      </w:r>
      <w:r>
        <w:t xml:space="preserve"> </w:t>
      </w:r>
      <w:r w:rsidR="00BD15B3">
        <w:t xml:space="preserve">of </w:t>
      </w:r>
      <w:commentRangeStart w:id="5"/>
      <w:r w:rsidR="00BD15B3">
        <w:t>616 kb</w:t>
      </w:r>
      <w:commentRangeEnd w:id="5"/>
      <w:r w:rsidR="00544FBF">
        <w:rPr>
          <w:rStyle w:val="CommentReference"/>
        </w:rPr>
        <w:commentReference w:id="5"/>
      </w:r>
      <w:r w:rsidR="00BD15B3">
        <w:t xml:space="preserve"> and a total contig length of ~530 Mb.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2A7BAFDD"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w:t>
      </w:r>
      <w:r w:rsidR="00E94846">
        <w:t xml:space="preserve">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6"/>
      <w:r w:rsidR="00713285">
        <w:t xml:space="preserve">dS </w:t>
      </w:r>
      <w:r w:rsidR="00E94846">
        <w:t>&gt;</w:t>
      </w:r>
      <w:r w:rsidR="00713285">
        <w:t xml:space="preserve"> 0.6</w:t>
      </w:r>
      <w:r w:rsidR="00E94846">
        <w:t xml:space="preserve"> </w:t>
      </w:r>
      <w:commentRangeEnd w:id="6"/>
      <w:r w:rsidR="00544FBF">
        <w:rPr>
          <w:rStyle w:val="CommentReference"/>
        </w:rPr>
        <w:commentReference w:id="6"/>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commentRangeStart w:id="7"/>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7"/>
      <w:r w:rsidR="00544FBF">
        <w:rPr>
          <w:rStyle w:val="CommentReference"/>
        </w:rPr>
        <w:commentReference w:id="7"/>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63955CA1"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w:t>
      </w:r>
      <w:commentRangeStart w:id="8"/>
      <w:r w:rsidR="00443541">
        <w:t xml:space="preserve">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w:t>
      </w:r>
      <w:commentRangeEnd w:id="8"/>
      <w:r w:rsidR="00544FBF">
        <w:rPr>
          <w:rStyle w:val="CommentReference"/>
        </w:rPr>
        <w:commentReference w:id="8"/>
      </w:r>
      <w:r w:rsidR="002704A2">
        <w:t>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lastRenderedPageBreak/>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w:t>
      </w:r>
      <w:r w:rsidR="00AA7BE3" w:rsidRPr="00FC627A">
        <w:rPr>
          <w:i/>
        </w:rPr>
        <w:t>Gossypioides</w:t>
      </w:r>
      <w:r w:rsidR="00AA7BE3" w:rsidRPr="00101FBC">
        <w:t>/</w:t>
      </w:r>
      <w:r w:rsidR="00AA7BE3" w:rsidRPr="00FC627A">
        <w:rPr>
          <w:i/>
        </w:rPr>
        <w:t>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544FBF">
        <w:t xml:space="preserve"> </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3EF3B49B" w:rsidR="00487C56" w:rsidRDefault="002C6261" w:rsidP="00CE358F">
      <w:r>
        <w:t>The</w:t>
      </w:r>
      <w:r w:rsidR="007E07B8">
        <w:t xml:space="preserve"> 9,133 orthologous groups not classified as singleton groups</w:t>
      </w:r>
      <w:r>
        <w:t xml:space="preserve"> were evaluated for evidence of CNV </w:t>
      </w:r>
      <w:r>
        <w:t>(see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commentRangeStart w:id="9"/>
      <w:r w:rsidR="009E0ABD">
        <w:t xml:space="preserve">CNV in </w:t>
      </w:r>
      <w:r w:rsidR="009E0ABD" w:rsidRPr="00564474">
        <w:rPr>
          <w:i/>
        </w:rPr>
        <w:t>G. kirkii</w:t>
      </w:r>
      <w:r>
        <w:t xml:space="preserve"> and </w:t>
      </w:r>
      <w:r w:rsidR="007E07B8">
        <w:t>2</w:t>
      </w:r>
      <w:r w:rsidR="00FC627A">
        <w:t>,</w:t>
      </w:r>
      <w:r w:rsidR="007E07B8">
        <w:t xml:space="preserve">424 </w:t>
      </w:r>
      <w:r w:rsidR="000E0CD8">
        <w:t xml:space="preserve">candidates </w:t>
      </w:r>
      <w:r>
        <w:t xml:space="preserve">indicative of possible </w:t>
      </w:r>
      <w:r w:rsidR="007E07B8">
        <w:t xml:space="preserve">CNV in </w:t>
      </w:r>
      <w:r w:rsidR="007E07B8" w:rsidRPr="00564474">
        <w:rPr>
          <w:i/>
        </w:rPr>
        <w:t>K. drynarioides</w:t>
      </w:r>
      <w:r w:rsidR="007E07B8">
        <w:t>.</w:t>
      </w:r>
      <w:commentRangeEnd w:id="9"/>
      <w:r w:rsidR="00544FBF">
        <w:rPr>
          <w:rStyle w:val="CommentReference"/>
        </w:rPr>
        <w:commentReference w:id="9"/>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w:t>
      </w:r>
      <w:r>
        <w:t>.</w:t>
      </w:r>
      <w:r w:rsidR="00564474">
        <w:t xml:space="preserve"> </w:t>
      </w:r>
    </w:p>
    <w:p w14:paraId="1DEA9A85" w14:textId="142DA941"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 genes gained in duplicate for </w:t>
      </w:r>
      <w:r w:rsidR="00D87FFA" w:rsidRPr="00860B13">
        <w:rPr>
          <w:i/>
        </w:rPr>
        <w:t>K. drynarioides</w:t>
      </w:r>
      <w:r w:rsidR="00D87FFA">
        <w:t xml:space="preserve"> (two genes gained in the same orthologous group) was almost twice </w:t>
      </w:r>
      <w:del w:id="10" w:author="Wendel, Jonathan F [EEOBS]" w:date="2017-07-13T15:50:00Z">
        <w:r w:rsidR="00D87FFA" w:rsidDel="00186945">
          <w:delText xml:space="preserve">the amount of genes </w:delText>
        </w:r>
      </w:del>
      <w:ins w:id="11" w:author="Wendel, Jonathan F [EEOBS]" w:date="2017-07-13T15:50:00Z">
        <w:r w:rsidR="00186945">
          <w:t xml:space="preserve">as high as those where only </w:t>
        </w:r>
      </w:ins>
      <w:del w:id="12" w:author="Wendel, Jonathan F [EEOBS]" w:date="2017-07-13T15:50:00Z">
        <w:r w:rsidR="00D87FFA" w:rsidDel="00186945">
          <w:delText xml:space="preserve">gaining only </w:delText>
        </w:r>
      </w:del>
      <w:r w:rsidR="00D87FFA">
        <w:t>one copy</w:t>
      </w:r>
      <w:ins w:id="13" w:author="Wendel, Jonathan F [EEOBS]" w:date="2017-07-13T15:50:00Z">
        <w:r w:rsidR="00186945">
          <w:t xml:space="preserve"> was gained</w:t>
        </w:r>
      </w:ins>
      <w:r w:rsidR="00D87FFA">
        <w:t xml:space="preserve"> (</w:t>
      </w:r>
      <w:commentRangeStart w:id="14"/>
      <w:r w:rsidR="006075C9">
        <w:t xml:space="preserve">represented by </w:t>
      </w:r>
      <w:r w:rsidR="00D87FFA">
        <w:t>200 vs 260</w:t>
      </w:r>
      <w:r w:rsidR="006075C9">
        <w:t xml:space="preserve"> groups</w:t>
      </w:r>
      <w:commentRangeEnd w:id="14"/>
      <w:r w:rsidR="00186945">
        <w:rPr>
          <w:rStyle w:val="CommentReference"/>
        </w:rPr>
        <w:commentReference w:id="14"/>
      </w:r>
      <w:r w:rsidR="00D87FFA">
        <w:t>, respectively).</w:t>
      </w:r>
    </w:p>
    <w:p w14:paraId="037299D9" w14:textId="77777777" w:rsidR="00D87FFA" w:rsidRDefault="00D87FFA" w:rsidP="00CE358F"/>
    <w:p w14:paraId="58A01E28" w14:textId="4522D3A8"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(WHAT %) were recovered from the gene-masked genome sequence</w:t>
      </w:r>
      <w:r w:rsidR="00BF58DD">
        <w:t>s</w:t>
      </w:r>
      <w:r w:rsidR="00B07CEC">
        <w:t xml:space="preserve"> (see methods), and in most cases, the predicted protein sequence was non-</w:t>
      </w:r>
      <w:commentRangeStart w:id="15"/>
      <w:r w:rsidR="00B07CEC">
        <w:t>viable</w:t>
      </w:r>
      <w:commentRangeEnd w:id="15"/>
      <w:r w:rsidR="00B07CEC">
        <w:rPr>
          <w:rStyle w:val="CommentReference"/>
        </w:rPr>
        <w:commentReference w:id="15"/>
      </w:r>
      <w:r w:rsidR="00B07CEC">
        <w:t xml:space="preserv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w:t>
      </w:r>
      <w:r w:rsidR="00B36A22">
        <w:t>detectable by the alignment methods used here (i.e., recent deletions).</w:t>
      </w:r>
      <w:ins w:id="16" w:author="Wendel, Jonathan F [EEOBS]" w:date="2017-07-13T15:52:00Z">
        <w:r w:rsidR="00186945">
          <w:t xml:space="preserve">  Thus, we conclude that </w:t>
        </w:r>
      </w:ins>
      <w:ins w:id="17" w:author="Wendel, Jonathan F [EEOBS]" w:date="2017-07-13T15:53:00Z">
        <w:r w:rsidR="00186945">
          <w:t>…..</w:t>
        </w:r>
      </w:ins>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5E677243" w:rsidR="00F22C28" w:rsidRDefault="00F22C28" w:rsidP="0008561B">
      <w:r>
        <w:lastRenderedPageBreak/>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{Renny-Byfield, 2016 #74}</w:t>
      </w:r>
      <w:r>
        <w:t xml:space="preserve"> were included in the clustering to aid in the identification of repeat-derived sequences. Just over two million </w:t>
      </w:r>
      <w:r w:rsidR="00F514F4">
        <w:t xml:space="preserve">reads derived </w:t>
      </w:r>
      <w:r w:rsidR="00F514F4">
        <w:t>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18"/>
      <w:r w:rsidR="0090141E">
        <w:t>to confirm</w:t>
      </w:r>
      <w:commentRangeEnd w:id="18"/>
      <w:r w:rsidR="009C6A08">
        <w:rPr>
          <w:rStyle w:val="CommentReference"/>
        </w:rPr>
        <w:commentReference w:id="18"/>
      </w:r>
      <w:r w:rsidR="0090141E">
        <w:t xml:space="preserve"> that this represents a reasonable partitioning of the data set (cotton_cutoff.png).</w:t>
      </w:r>
      <w:r w:rsidR="009B27AB">
        <w:t xml:space="preserve">  </w:t>
      </w:r>
    </w:p>
    <w:p w14:paraId="47488471" w14:textId="322A3368"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commentRangeStart w:id="19"/>
      <w:r>
        <w:t>statistical</w:t>
      </w:r>
      <w:r w:rsidR="009C6A08">
        <w:t>ly</w:t>
      </w:r>
      <w:r>
        <w:t xml:space="preserve"> </w:t>
      </w:r>
      <w:commentRangeEnd w:id="19"/>
      <w:r w:rsidR="009C6A08">
        <w:rPr>
          <w:rStyle w:val="CommentReference"/>
        </w:rPr>
        <w:commentReference w:id="19"/>
      </w:r>
      <w:r w:rsidR="009C6A08">
        <w:t>significant</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7DA201F8"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w:t>
      </w:r>
      <w:r w:rsidR="00A227DD">
        <w:t xml:space="preserve">on the distinctiveness of the reads which comprise the cluster; that is, younger clusters will have reads that are </w:t>
      </w:r>
      <w:r w:rsidR="00934339">
        <w:t xml:space="preserve">skewed toward </w:t>
      </w:r>
      <w:r w:rsidR="00934339">
        <w:t xml:space="preserve">high </w:t>
      </w:r>
      <w:r w:rsidR="00A227DD">
        <w:t>similar</w:t>
      </w:r>
      <w:r w:rsidR="00934339">
        <w:t>ity</w:t>
      </w:r>
      <w:r w:rsidR="00A227DD">
        <w:t xml:space="preserve">, </w:t>
      </w:r>
      <w:r w:rsidR="00A227DD">
        <w:t xml:space="preserve">whereas </w:t>
      </w:r>
      <w:r w:rsidR="00934339">
        <w:t xml:space="preserve">reads comprising </w:t>
      </w:r>
      <w:r w:rsidR="00A227DD">
        <w:t>older cluster</w:t>
      </w:r>
      <w:r w:rsidR="00A227DD">
        <w:t xml:space="preserve">s will have </w:t>
      </w:r>
      <w:r w:rsidR="00934339">
        <w:t>more inter-read</w:t>
      </w:r>
      <w:r w:rsidR="00A227DD">
        <w:t xml:space="preserve"> differences</w:t>
      </w:r>
      <w:r w:rsidR="00A227DD">
        <w:t>.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20"/>
      <w:commentRangeStart w:id="21"/>
      <w:r w:rsidR="0051282F">
        <w:t>202</w:t>
      </w:r>
      <w:r w:rsidR="008B77A0">
        <w:t xml:space="preserve"> “older”</w:t>
      </w:r>
      <w:r w:rsidR="0051282F">
        <w:t xml:space="preserve"> versus 72 “young”</w:t>
      </w:r>
      <w:commentRangeEnd w:id="20"/>
      <w:r w:rsidR="00680902">
        <w:rPr>
          <w:rStyle w:val="CommentReference"/>
        </w:rPr>
        <w:commentReference w:id="20"/>
      </w:r>
      <w:commentRangeEnd w:id="21"/>
      <w:r w:rsidR="004670DC">
        <w:rPr>
          <w:rStyle w:val="CommentReference"/>
        </w:rPr>
        <w:commentReference w:id="21"/>
      </w:r>
      <w:r w:rsidR="0051282F">
        <w:t xml:space="preserve">); however, </w:t>
      </w:r>
      <w:r w:rsidR="00961765">
        <w:t>o</w:t>
      </w:r>
      <w:r w:rsidR="00585D53">
        <w:t xml:space="preserve">f the </w:t>
      </w:r>
      <w:r w:rsidR="008B77A0">
        <w:t>55</w:t>
      </w:r>
      <w:r w:rsidR="00585D53">
        <w:t xml:space="preserve"> differentially abundant clusters, </w:t>
      </w:r>
      <w:r w:rsidR="00133AF1">
        <w:t xml:space="preserve">nearly </w:t>
      </w:r>
      <w:r w:rsidR="00133AF1">
        <w:t>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3C712AB5"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{Lee, 2014 #133}</w:t>
      </w:r>
      <w:r w:rsidR="00D7712D">
        <w:t>{Hawkins, 2006 #65}</w:t>
      </w:r>
      <w:r w:rsidR="005A0A86">
        <w:t>{Schnable, 2009 #134}{Baucom, 2009 #135}{Tian, 2009 #136}{Paterson, 2009 #137</w:t>
      </w:r>
      <w:r>
        <w:t xml:space="preserve">). Overall, gypsy elements </w:t>
      </w:r>
      <w:r>
        <w:t xml:space="preserve">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w:t>
      </w:r>
      <w:r w:rsidR="0051282F">
        <w:t xml:space="preserve">lower absolute abundance of most </w:t>
      </w:r>
      <w:r w:rsidR="0051282F">
        <w:lastRenderedPageBreak/>
        <w:t xml:space="preserve">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the </w:t>
      </w:r>
      <w:r w:rsidR="0051282F">
        <w:t>predicted non-LTR retro</w:t>
      </w:r>
      <w:r w:rsidR="004670DC">
        <w:t>trans</w:t>
      </w:r>
      <w:r w:rsidR="0051282F">
        <w:t>poson</w:t>
      </w:r>
      <w:r w:rsidR="00263B03">
        <w:t xml:space="preserve"> category</w:t>
      </w:r>
      <w:r w:rsidR="0051282F">
        <w:t xml:space="preserve">, in which these two species had comparable or slightly greater </w:t>
      </w:r>
      <w:r w:rsidR="0051282F">
        <w:t>occupation as the cotton species, which possess 2-3x larger genomes</w:t>
      </w:r>
      <w:r w:rsidR="0008561B">
        <w:t xml:space="preserve"> (Figure </w:t>
      </w:r>
      <w:r w:rsidR="00A273FC">
        <w:t>Amounts</w:t>
      </w:r>
      <w:r w:rsidR="0008561B">
        <w:t>)</w:t>
      </w:r>
      <w:r w:rsidR="0051282F">
        <w:t xml:space="preserve">. </w:t>
      </w:r>
      <w:r w:rsidR="00961765">
        <w:t xml:space="preserve">This </w:t>
      </w:r>
      <w:r w:rsidR="00961765">
        <w:t xml:space="preserve">difference is due to the </w:t>
      </w:r>
      <w:commentRangeStart w:id="22"/>
      <w:commentRangeStart w:id="23"/>
      <w:r w:rsidR="00961765">
        <w:t>sole</w:t>
      </w:r>
      <w:r w:rsidR="0051282F">
        <w:t xml:space="preserve"> retroposon cluster</w:t>
      </w:r>
      <w:commentRangeEnd w:id="22"/>
      <w:r w:rsidR="00AC24BA">
        <w:rPr>
          <w:rStyle w:val="CommentReference"/>
        </w:rPr>
        <w:commentReference w:id="22"/>
      </w:r>
      <w:commentRangeEnd w:id="23"/>
      <w:r w:rsidR="00263B03">
        <w:rPr>
          <w:rStyle w:val="CommentReference"/>
        </w:rPr>
        <w:commentReference w:id="23"/>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commentRangeStart w:id="24"/>
      <w:ins w:id="25" w:author="Wendel, Jonathan F [EEOBS]" w:date="2017-07-13T16:06:00Z">
        <w:r w:rsidR="00AC24BA">
          <w:rPr>
            <w:rStyle w:val="CommentReference"/>
          </w:rPr>
          <w:commentReference w:id="26"/>
        </w:r>
      </w:ins>
      <w:commentRangeEnd w:id="24"/>
      <w:r w:rsidR="00F625FA">
        <w:rPr>
          <w:rStyle w:val="CommentReference"/>
        </w:rPr>
        <w:commentReference w:id="24"/>
      </w:r>
      <w:r w:rsidR="00263B03">
        <w:t xml:space="preserve">these </w:t>
      </w:r>
      <w:r w:rsidR="00961765">
        <w:t xml:space="preserve">both species. Furthermore, the cluster shows differential abundance between the two species, suggesting that either the proliferation began prior to species divergence and continued with varying success afterwards, </w:t>
      </w:r>
      <w:commentRangeStart w:id="27"/>
      <w:r w:rsidR="00961765">
        <w:t>or the two lineages experienced similar releases from repression for this element, although again to varying degrees</w:t>
      </w:r>
      <w:commentRangeEnd w:id="27"/>
      <w:r w:rsidR="0079791F">
        <w:rPr>
          <w:rStyle w:val="CommentReference"/>
        </w:rPr>
        <w:commentReference w:id="27"/>
      </w:r>
      <w:r w:rsidR="00961765">
        <w:t>. The other differentially abundant clusters were largely annotated as putative gypsy elements (</w:t>
      </w:r>
      <w:r w:rsidR="00254877">
        <w:t>61.8</w:t>
      </w:r>
      <w:r w:rsidR="00961765">
        <w:t xml:space="preserve"> %).</w:t>
      </w:r>
    </w:p>
    <w:p w14:paraId="58016D6B" w14:textId="6BB09AED"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0E06859D"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the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w:t>
      </w:r>
      <w:r w:rsidR="00A06560">
        <w:t xml:space="preserve">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w:t>
      </w:r>
      <w:r w:rsidR="00412C2F">
        <w:t xml:space="preserve">The </w:t>
      </w:r>
      <w:r w:rsidR="00A205DD">
        <w:t>overall</w:t>
      </w:r>
      <w:r w:rsidR="00412C2F">
        <w:t xml:space="preserve"> consequence of these differences in indel evolution resulted in a net gain of </w:t>
      </w:r>
      <w:commentRangeStart w:id="28"/>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28"/>
      <w:r w:rsidR="00F625FA">
        <w:t xml:space="preserve"> (0.03% of genome size)</w:t>
      </w:r>
      <w:r w:rsidR="00131E8C">
        <w:rPr>
          <w:rStyle w:val="CommentReference"/>
        </w:rPr>
        <w:commentReference w:id="28"/>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29"/>
      <w:commentRangeStart w:id="30"/>
      <w:r w:rsidR="00772F9D">
        <w:t>(Figure_circos.png)</w:t>
      </w:r>
      <w:r w:rsidR="00B32909">
        <w:t>.</w:t>
      </w:r>
      <w:commentRangeEnd w:id="29"/>
      <w:r w:rsidR="00B05268">
        <w:rPr>
          <w:rStyle w:val="CommentReference"/>
        </w:rPr>
        <w:commentReference w:id="29"/>
      </w:r>
      <w:commentRangeEnd w:id="30"/>
      <w:r w:rsidR="00F625FA">
        <w:rPr>
          <w:rStyle w:val="CommentReference"/>
        </w:rPr>
        <w:commentReference w:id="30"/>
      </w:r>
    </w:p>
    <w:p w14:paraId="6008B986" w14:textId="10ED0D79" w:rsidR="009B49B6" w:rsidRDefault="009B49B6" w:rsidP="001E096A"/>
    <w:p w14:paraId="633CFAD7" w14:textId="2AB9B359" w:rsidR="002B7AAF" w:rsidRDefault="002B7AAF" w:rsidP="001E096A">
      <w:pPr>
        <w:rPr>
          <w:b/>
        </w:rPr>
      </w:pPr>
      <w:commentRangeStart w:id="31"/>
      <w:r w:rsidRPr="00EA4D66">
        <w:rPr>
          <w:b/>
        </w:rPr>
        <w:lastRenderedPageBreak/>
        <w:t>Discussion</w:t>
      </w:r>
      <w:commentRangeEnd w:id="31"/>
      <w:r w:rsidR="005457BE">
        <w:rPr>
          <w:rStyle w:val="CommentReference"/>
        </w:rPr>
        <w:commentReference w:id="31"/>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2F276188"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w:t>
      </w:r>
      <w:r w:rsidR="00C6750F">
        <w:lastRenderedPageBreak/>
        <w:t xml:space="preserve">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{Lefébure,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w:t>
      </w:r>
      <w:r w:rsidR="00423D3B">
        <w:lastRenderedPageBreak/>
        <w:t xml:space="preserve">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7777777" w:rsidR="009C09A1" w:rsidRDefault="009C09A1" w:rsidP="00EA4D66">
      <w:pPr>
        <w:autoSpaceDE w:val="0"/>
        <w:autoSpaceDN w:val="0"/>
        <w:adjustRightInd w:val="0"/>
        <w:spacing w:after="0" w:line="240" w:lineRule="auto"/>
      </w:pPr>
      <w:bookmarkStart w:id="32" w:name="_GoBack"/>
      <w:bookmarkEnd w:id="32"/>
    </w:p>
    <w:sectPr w:rsidR="009C0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14T10:42:00Z" w:initials="GCE[">
    <w:p w14:paraId="785E035D" w14:textId="3760F754" w:rsidR="00E513C4" w:rsidRDefault="00E513C4">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C34EE2" w:rsidRDefault="00C34EE2">
      <w:pPr>
        <w:pStyle w:val="CommentText"/>
      </w:pPr>
    </w:p>
    <w:p w14:paraId="3F35CFA3" w14:textId="794263A3" w:rsidR="00C34EE2" w:rsidRDefault="00C34EE2">
      <w:pPr>
        <w:pStyle w:val="CommentText"/>
      </w:pPr>
      <w:r>
        <w:t>It seems accepted that the Hawaiian archipelago is about 4-6myo; however, they are a part of the Hawaiian-Emperor seamount chain, which has experienced island birth and death and is composed of volcanoes ca 80 myo. Not part of the Hawaiian archipelago, but part of the broader Hawaiian islands (Northwestern HI, the Leeward Isles) is another part of the seamount chain that is 7-27myo and has a few surviving atolls.</w:t>
      </w:r>
    </w:p>
    <w:p w14:paraId="02F56B51" w14:textId="1C22A2B9" w:rsidR="00C34EE2" w:rsidRDefault="00C34EE2">
      <w:pPr>
        <w:pStyle w:val="CommentText"/>
      </w:pPr>
    </w:p>
    <w:p w14:paraId="77C951B2" w14:textId="5900C2FB" w:rsidR="00C34EE2" w:rsidRDefault="00C34EE2">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1" w:author="Wendel, Jonathan F [EEOBS]" w:date="2017-07-13T10:48:00Z" w:initials="WJF[">
    <w:p w14:paraId="1C35FAE6" w14:textId="3982D9F5" w:rsidR="001E527B" w:rsidRDefault="001E527B">
      <w:pPr>
        <w:pStyle w:val="CommentText"/>
      </w:pPr>
      <w:r>
        <w:rPr>
          <w:rStyle w:val="CommentReference"/>
        </w:rPr>
        <w:annotationRef/>
      </w:r>
      <w:r>
        <w:t>Need to investigate and give current estimates.  I recall that the older islands, now submerged, may be older than this, and that even Niihau and Kuaai are more than 3.4…  there is a big literature on this, but let’s find a good, recent, authoritative review.</w:t>
      </w:r>
    </w:p>
  </w:comment>
  <w:comment w:id="2" w:author="Grover, Corrinne E [EEOBS]" w:date="2017-05-02T09:46:00Z" w:initials="GCE[">
    <w:p w14:paraId="608A9245" w14:textId="4BE98BE3" w:rsidR="001E527B" w:rsidRDefault="001E527B">
      <w:pPr>
        <w:pStyle w:val="CommentText"/>
      </w:pPr>
      <w:r>
        <w:rPr>
          <w:rStyle w:val="CommentReference"/>
        </w:rPr>
        <w:annotationRef/>
      </w:r>
      <w:r>
        <w:t>Let’s get this all into github</w:t>
      </w:r>
    </w:p>
  </w:comment>
  <w:comment w:id="3" w:author="Jonathan Wendel" w:date="2017-07-13T14:28:00Z" w:initials="jfw">
    <w:p w14:paraId="6DE24034" w14:textId="3370D3C3" w:rsidR="001E527B" w:rsidRDefault="001E527B">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4" w:author="Jonathan Wendel" w:date="2017-07-13T14:29:00Z" w:initials="jfw">
    <w:p w14:paraId="67A24406" w14:textId="21F447BD" w:rsidR="001E527B" w:rsidRDefault="001E527B">
      <w:pPr>
        <w:pStyle w:val="CommentText"/>
      </w:pPr>
      <w:r>
        <w:rPr>
          <w:rStyle w:val="CommentReference"/>
        </w:rPr>
        <w:annotationRef/>
      </w:r>
      <w:r>
        <w:t>Ugh – I really dislike citing these ancient and inadequate rate estimates, in this era... These are my ancient sources, but in the genomics era surely we can do better…  Can’t we use something more modern?  Let’s all look around…</w:t>
      </w:r>
    </w:p>
  </w:comment>
  <w:comment w:id="5" w:author="Wendel, Jonathan F [EEOBS]" w:date="2017-07-13T15:40:00Z" w:initials="WJF[">
    <w:p w14:paraId="0C5C35AE" w14:textId="71E966C6" w:rsidR="00544FBF" w:rsidRDefault="00544FBF">
      <w:pPr>
        <w:pStyle w:val="CommentText"/>
      </w:pPr>
      <w:r>
        <w:rPr>
          <w:rStyle w:val="CommentReference"/>
        </w:rPr>
        <w:annotationRef/>
      </w:r>
      <w:r>
        <w:t>actually this is not “same”, but is four times as high as for Kokia.</w:t>
      </w:r>
    </w:p>
  </w:comment>
  <w:comment w:id="6" w:author="Wendel, Jonathan F [EEOBS]" w:date="2017-07-13T15:42:00Z" w:initials="WJF[">
    <w:p w14:paraId="03CF34E9" w14:textId="7D40E518" w:rsidR="00544FBF" w:rsidRDefault="00544FBF">
      <w:pPr>
        <w:pStyle w:val="CommentText"/>
      </w:pPr>
      <w:r>
        <w:rPr>
          <w:rStyle w:val="CommentReference"/>
        </w:rPr>
        <w:annotationRef/>
      </w:r>
      <w:r>
        <w:t>Maybe not stringent enough – perhaps we need to talk, or maybe you agree, or maybe I am wrong.  But this seems like an erroneous justification.</w:t>
      </w:r>
    </w:p>
  </w:comment>
  <w:comment w:id="7" w:author="Wendel, Jonathan F [EEOBS]" w:date="2017-07-13T15:43:00Z" w:initials="WJF[">
    <w:p w14:paraId="3DA1BBD6" w14:textId="064BA3C4" w:rsidR="00544FBF" w:rsidRDefault="00544FBF">
      <w:pPr>
        <w:pStyle w:val="CommentText"/>
      </w:pPr>
      <w:r>
        <w:rPr>
          <w:rStyle w:val="CommentReference"/>
        </w:rPr>
        <w:annotationRef/>
      </w:r>
      <w:r>
        <w:t>Very cool, consistent with the idea that the generic divergence is young, as reported earlier.  BUT, how inflated is this number by the loose standard of &gt;0.6?  What about if 0.1?  I recommend you use the mean + 2 std dev as the upper bound for a conservative estimate of which genes to include, rather than something arbitrary like 0.6 or 0.1</w:t>
      </w:r>
    </w:p>
  </w:comment>
  <w:comment w:id="8" w:author="Wendel, Jonathan F [EEOBS]" w:date="2017-07-13T15:45:00Z" w:initials="WJF[">
    <w:p w14:paraId="1ED65898" w14:textId="6D817F82" w:rsidR="00544FBF" w:rsidRDefault="00544FBF">
      <w:pPr>
        <w:pStyle w:val="CommentText"/>
      </w:pPr>
      <w:r>
        <w:rPr>
          <w:rStyle w:val="CommentReference"/>
        </w:rPr>
        <w:annotationRef/>
      </w:r>
      <w:r>
        <w:t xml:space="preserve">Will need to do again, better, once we figure out how.  I like it, but let’s get up to speed and up to date and make this satisfy reviewer concerns in advance.  The point will be valid that divergence will be half as high as from Gossypium, but let’s do a better job on the numbers.  Then I can edit this paragraph.  Oh, the brassica and palm rates are both silly. </w:t>
      </w:r>
    </w:p>
  </w:comment>
  <w:comment w:id="9" w:author="Wendel, Jonathan F [EEOBS]" w:date="2017-07-13T15:48:00Z" w:initials="WJF[">
    <w:p w14:paraId="1C05A21A" w14:textId="5E5710B2" w:rsidR="00544FBF" w:rsidRDefault="00544FBF">
      <w:pPr>
        <w:pStyle w:val="CommentText"/>
      </w:pPr>
      <w:r>
        <w:rPr>
          <w:rStyle w:val="CommentReference"/>
        </w:rPr>
        <w:annotationRef/>
      </w:r>
      <w:r>
        <w:t>Huh?  This is CNV between taxa.  So do you mean higher copy number vs. lower copy number with these values?</w:t>
      </w:r>
      <w:r w:rsidR="00186945">
        <w:t xml:space="preserve">  Or do you mean relative to Gossypium plus the other taxon?  </w:t>
      </w:r>
    </w:p>
  </w:comment>
  <w:comment w:id="14" w:author="Wendel, Jonathan F [EEOBS]" w:date="2017-07-13T15:51:00Z" w:initials="WJF[">
    <w:p w14:paraId="36C2DCE9" w14:textId="5263BE4C" w:rsidR="00186945" w:rsidRDefault="00186945">
      <w:pPr>
        <w:pStyle w:val="CommentText"/>
      </w:pPr>
      <w:r>
        <w:rPr>
          <w:rStyle w:val="CommentReference"/>
        </w:rPr>
        <w:annotationRef/>
      </w:r>
      <w:r>
        <w:t>200 X 2 = 400?? Is this how I read this?  Please clarify this</w:t>
      </w:r>
    </w:p>
  </w:comment>
  <w:comment w:id="15" w:author="Grover, Corrinne E [EEOBS] [2]" w:date="2017-06-24T19:07:00Z" w:initials="GCE[">
    <w:p w14:paraId="00056EA0" w14:textId="1E2E67F3" w:rsidR="001E527B" w:rsidRDefault="001E527B">
      <w:pPr>
        <w:pStyle w:val="CommentText"/>
      </w:pPr>
      <w:r>
        <w:rPr>
          <w:rStyle w:val="CommentReference"/>
        </w:rPr>
        <w:annotationRef/>
      </w:r>
      <w:r>
        <w:t>Are these really dual losses then? Truncated products? Other?</w:t>
      </w:r>
    </w:p>
  </w:comment>
  <w:comment w:id="18" w:author="Wendel, Jonathan F [EEOBS]" w:date="2017-07-13T15:56:00Z" w:initials="WJF[">
    <w:p w14:paraId="61645570" w14:textId="12B70C51" w:rsidR="009C6A08" w:rsidRDefault="009C6A08">
      <w:pPr>
        <w:pStyle w:val="CommentText"/>
      </w:pPr>
      <w:r>
        <w:rPr>
          <w:rStyle w:val="CommentReference"/>
        </w:rPr>
        <w:annotationRef/>
      </w:r>
      <w:r>
        <w:t>Not clear how this confirms reasonable.  What does this actually mean?</w:t>
      </w:r>
    </w:p>
  </w:comment>
  <w:comment w:id="19" w:author="Wendel, Jonathan F [EEOBS]" w:date="2017-07-13T15:57:00Z" w:initials="WJF[">
    <w:p w14:paraId="3C4E33BD" w14:textId="75DC58B0" w:rsidR="009C6A08" w:rsidRDefault="009C6A08">
      <w:pPr>
        <w:pStyle w:val="CommentText"/>
      </w:pPr>
      <w:r>
        <w:rPr>
          <w:rStyle w:val="CommentReference"/>
        </w:rPr>
        <w:annotationRef/>
      </w:r>
      <w:r>
        <w:t>Test?</w:t>
      </w:r>
    </w:p>
  </w:comment>
  <w:comment w:id="20" w:author="Wendel, Jonathan F [EEOBS]" w:date="2017-07-13T16:01:00Z" w:initials="WJF[">
    <w:p w14:paraId="6C2BD6E2" w14:textId="77777777" w:rsidR="00680902" w:rsidRDefault="00680902">
      <w:pPr>
        <w:pStyle w:val="CommentText"/>
      </w:pPr>
      <w:r>
        <w:rPr>
          <w:rStyle w:val="CommentReference"/>
        </w:rPr>
        <w:annotationRef/>
      </w:r>
      <w:r>
        <w:t xml:space="preserve">Yardstick for older vs. younger?  </w:t>
      </w:r>
    </w:p>
    <w:p w14:paraId="4681DF42" w14:textId="52048EF4" w:rsidR="00680902" w:rsidRDefault="00680902">
      <w:pPr>
        <w:pStyle w:val="CommentText"/>
      </w:pPr>
      <w:r>
        <w:t>And, perhaps another method is to rank the 188 clusters from youngest to oldest, divide into quartiles, and address the questions/issues that way??</w:t>
      </w:r>
    </w:p>
  </w:comment>
  <w:comment w:id="21" w:author="Grover, Corrinne E [EEOBS]" w:date="2017-07-14T14:28:00Z" w:initials="GCE[">
    <w:p w14:paraId="01D589DE" w14:textId="641B6784" w:rsidR="004670DC" w:rsidRDefault="004670DC">
      <w:pPr>
        <w:pStyle w:val="CommentText"/>
      </w:pPr>
      <w:r>
        <w:rPr>
          <w:rStyle w:val="CommentReference"/>
        </w:rPr>
        <w:annotationRef/>
      </w:r>
      <w:r>
        <w:t>We outlined it in the methods. Did I send the figure? It shows a pattern of repeat similarity that is describable by regression analysis.</w:t>
      </w:r>
      <w:r w:rsidR="00934339">
        <w:t xml:space="preserve"> Basically, younger reads are those where there is a skew toward high identitiy, whereas older reads are skewed toward less identity.</w:t>
      </w:r>
    </w:p>
  </w:comment>
  <w:comment w:id="22" w:author="Wendel, Jonathan F [EEOBS]" w:date="2017-07-13T16:05:00Z" w:initials="WJF[">
    <w:p w14:paraId="6CCFD29E" w14:textId="311B0928" w:rsidR="00AC24BA" w:rsidRDefault="00AC24BA">
      <w:pPr>
        <w:pStyle w:val="CommentText"/>
      </w:pPr>
      <w:r>
        <w:rPr>
          <w:rStyle w:val="CommentReference"/>
        </w:rPr>
        <w:annotationRef/>
      </w:r>
      <w:r>
        <w:t>??</w:t>
      </w:r>
    </w:p>
  </w:comment>
  <w:comment w:id="23" w:author="Grover, Corrinne E [EEOBS]" w:date="2017-07-14T15:57:00Z" w:initials="GCE[">
    <w:p w14:paraId="2E5338ED" w14:textId="0AF449D8" w:rsidR="00263B03" w:rsidRDefault="00263B03">
      <w:pPr>
        <w:pStyle w:val="CommentText"/>
      </w:pPr>
      <w:r>
        <w:rPr>
          <w:rStyle w:val="CommentReference"/>
        </w:rPr>
        <w:annotationRef/>
      </w:r>
      <w:r>
        <w:t>Non-LTR element</w:t>
      </w:r>
    </w:p>
  </w:comment>
  <w:comment w:id="26" w:author="Wendel, Jonathan F [EEOBS]" w:date="2017-07-13T16:06:00Z" w:initials="WJF[">
    <w:p w14:paraId="2267D205" w14:textId="624EA861" w:rsidR="00AC24BA" w:rsidRDefault="00AC24BA">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24" w:author="Grover, Corrinne E [EEOBS]" w:date="2017-07-14T15:55:00Z" w:initials="GCE[">
    <w:p w14:paraId="12A1C224" w14:textId="5C076A41" w:rsidR="00F625FA" w:rsidRDefault="00F625FA">
      <w:pPr>
        <w:pStyle w:val="CommentText"/>
      </w:pPr>
      <w:r>
        <w:rPr>
          <w:rStyle w:val="CommentReference"/>
        </w:rPr>
        <w:annotationRef/>
      </w:r>
      <w:r>
        <w:t>Dating TEs with short reads is tricky. Maybe check out the methods for this part again and see what you think. The problem here is that we don’t have LTRs to compare. I haven’t checked the genome sequences themselves to see how many TEs are assembled in full; however, there is going to be a bias there. Those that easily assemble in full will be older; those that are younger will “stack”. That is why we took the approach of read percent identity to guesstimate if the elements are recent (high identity) or older (less read identity).</w:t>
      </w:r>
    </w:p>
  </w:comment>
  <w:comment w:id="27" w:author="Wendel, Jonathan F [EEOBS]" w:date="2017-07-13T16:07:00Z" w:initials="WJF[">
    <w:p w14:paraId="710A3527" w14:textId="2EF715C6" w:rsidR="0079791F" w:rsidRDefault="0079791F">
      <w:pPr>
        <w:pStyle w:val="CommentText"/>
      </w:pPr>
      <w:r>
        <w:rPr>
          <w:rStyle w:val="CommentReference"/>
        </w:rPr>
        <w:annotationRef/>
      </w:r>
      <w:r>
        <w:t>Sketchy.  May need to align LTRs and get actual substitution amounts??</w:t>
      </w:r>
    </w:p>
  </w:comment>
  <w:comment w:id="28" w:author="Wendel, Jonathan F [EEOBS]" w:date="2017-07-13T16:14:00Z" w:initials="WJF[">
    <w:p w14:paraId="284F136D" w14:textId="77777777" w:rsidR="00131E8C" w:rsidRDefault="00131E8C">
      <w:pPr>
        <w:pStyle w:val="CommentText"/>
      </w:pPr>
      <w:r>
        <w:rPr>
          <w:rStyle w:val="CommentReference"/>
        </w:rPr>
        <w:annotationRef/>
      </w:r>
      <w:r>
        <w:t>Hmmm…</w:t>
      </w:r>
    </w:p>
    <w:p w14:paraId="2D9102ED" w14:textId="6D3D559C" w:rsidR="00131E8C" w:rsidRDefault="00131E8C">
      <w:pPr>
        <w:pStyle w:val="CommentText"/>
      </w:pPr>
      <w:r>
        <w:t>So, very cool analysis.  I like it a lot.  Comments</w:t>
      </w:r>
    </w:p>
    <w:p w14:paraId="4EF40946" w14:textId="77777777" w:rsidR="00131E8C" w:rsidRDefault="00131E8C">
      <w:pPr>
        <w:pStyle w:val="CommentText"/>
      </w:pPr>
    </w:p>
    <w:p w14:paraId="6D9A86D1" w14:textId="25E5CC59" w:rsidR="00474151" w:rsidRDefault="00131E8C">
      <w:pPr>
        <w:pStyle w:val="CommentText"/>
        <w:rPr>
          <w:color w:val="00B050"/>
        </w:rPr>
      </w:pPr>
      <w:r>
        <w:t>First, in both lineages, there are more deletions than insertions.  This might help explain the genome downsizing we talked about in “feast and famine”, 2002</w:t>
      </w:r>
      <w:r w:rsidR="00B05268">
        <w:t xml:space="preserve"> (</w:t>
      </w:r>
      <w:r w:rsidR="00B05268" w:rsidRPr="00B05268">
        <w:t>Wendel, Jonathan F., et al. "Feast and famine in plant genomes." Genetica 115.1 (2002): 37-47.</w:t>
      </w:r>
      <w:r w:rsidR="00B05268">
        <w:t>)</w:t>
      </w:r>
      <w:r>
        <w:t xml:space="preserve">, relative to Gossypium, but to make this point clear, we would need the net for each genome relative to Gossypium, not to each other!  </w:t>
      </w:r>
      <w:r w:rsidR="00474151">
        <w:rPr>
          <w:color w:val="00B050"/>
        </w:rPr>
        <w:t xml:space="preserve">Unless I am misunderstanding, it is the same number. Because the requirement of Gr=Kd or Gr= Gk, then the overall number reported here is, essentially, relative to both. The problem is how to determine the gain/loss in the lineage leading up to their split. </w:t>
      </w:r>
      <w:r>
        <w:t xml:space="preserve">How many more nucleotides are lost in each genome relative to gained?  Notice that this is only about half of the time that the two lineages have been evolving separately, so </w:t>
      </w:r>
      <w:r>
        <w:rPr>
          <w:i/>
        </w:rPr>
        <w:t>it is possible</w:t>
      </w:r>
      <w:r>
        <w:t>, without a further distant outgroup, to estimate the amount of total shrinkage by doubling the average of these two lineage-specific numbers, since their divergence is about half of the total time since divergence from Gossypium.  Nice idea for the discussion, I think.</w:t>
      </w:r>
      <w:r w:rsidR="00474151">
        <w:t xml:space="preserve"> </w:t>
      </w:r>
      <w:r w:rsidR="00474151">
        <w:rPr>
          <w:color w:val="00B050"/>
        </w:rPr>
        <w:t xml:space="preserve">Okay, I think I understand. Take the overall amount of deleted sequence from each, make an average. Do the same for the overall inserted sequence. </w:t>
      </w:r>
      <w:r w:rsidR="00F625FA">
        <w:rPr>
          <w:color w:val="00B050"/>
        </w:rPr>
        <w:t xml:space="preserve">These are nearly identical (see below). </w:t>
      </w:r>
      <w:r w:rsidR="00474151">
        <w:rPr>
          <w:color w:val="00B050"/>
        </w:rPr>
        <w:t>A caveat, though, would be that this is reflective of small gains and losses, not TE gains or larger losses</w:t>
      </w:r>
    </w:p>
    <w:p w14:paraId="5561CA7C" w14:textId="23A1DC34" w:rsidR="00474151" w:rsidRDefault="00474151">
      <w:pPr>
        <w:pStyle w:val="CommentText"/>
        <w:rPr>
          <w:color w:val="00B050"/>
        </w:rPr>
      </w:pPr>
    </w:p>
    <w:p w14:paraId="1389729D" w14:textId="16C299DD" w:rsidR="00474151" w:rsidRDefault="00474151">
      <w:pPr>
        <w:pStyle w:val="CommentText"/>
        <w:rPr>
          <w:color w:val="00B050"/>
        </w:rPr>
      </w:pPr>
      <w:r>
        <w:rPr>
          <w:color w:val="00B050"/>
        </w:rPr>
        <w:t>The average loss between Kd-Gk=641,133</w:t>
      </w:r>
    </w:p>
    <w:p w14:paraId="42956350" w14:textId="6D857D33" w:rsidR="00474151" w:rsidRPr="00474151" w:rsidRDefault="00474151">
      <w:pPr>
        <w:pStyle w:val="CommentText"/>
        <w:rPr>
          <w:color w:val="00B050"/>
        </w:rPr>
      </w:pPr>
      <w:r>
        <w:rPr>
          <w:color w:val="00B050"/>
        </w:rPr>
        <w:t>The average gain between Kd-Gk=</w:t>
      </w:r>
      <w:r w:rsidR="00F625FA">
        <w:rPr>
          <w:color w:val="00B050"/>
        </w:rPr>
        <w:t>631,817</w:t>
      </w:r>
    </w:p>
    <w:p w14:paraId="50FEF4A1" w14:textId="77777777" w:rsidR="00131E8C" w:rsidRDefault="00131E8C">
      <w:pPr>
        <w:pStyle w:val="CommentText"/>
      </w:pPr>
    </w:p>
    <w:p w14:paraId="369C7695" w14:textId="650A2374" w:rsidR="00131E8C" w:rsidRDefault="00131E8C">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131E8C" w:rsidRDefault="00131E8C">
      <w:pPr>
        <w:pStyle w:val="CommentText"/>
      </w:pPr>
    </w:p>
    <w:p w14:paraId="67319FD0" w14:textId="34A7E0F0" w:rsidR="00131E8C" w:rsidRPr="00F625FA" w:rsidRDefault="00131E8C">
      <w:pPr>
        <w:pStyle w:val="CommentText"/>
        <w:rPr>
          <w:color w:val="00B050"/>
        </w:rPr>
      </w:pPr>
      <w:r>
        <w:t>Third, perhaps this part of the results would benefit from a reminder about the assembly quality and how unassembled portions, or different quality between the two assemblies, might affect these interpretations.</w:t>
      </w:r>
      <w:r w:rsidR="00F625FA">
        <w:t xml:space="preserve"> </w:t>
      </w:r>
      <w:r w:rsidR="00F625FA">
        <w:rPr>
          <w:color w:val="00B050"/>
        </w:rPr>
        <w:t>The indel portion was completed not with assemblies, but with gatk.</w:t>
      </w:r>
    </w:p>
    <w:p w14:paraId="7E68DA7B" w14:textId="78F196C3" w:rsidR="00131E8C" w:rsidRPr="00131E8C" w:rsidRDefault="00131E8C">
      <w:pPr>
        <w:pStyle w:val="CommentText"/>
      </w:pPr>
    </w:p>
  </w:comment>
  <w:comment w:id="29" w:author="Wendel, Jonathan F [EEOBS]" w:date="2017-07-13T16:23:00Z" w:initials="WJF[">
    <w:p w14:paraId="55684B95" w14:textId="34CAE6F1" w:rsidR="00B05268" w:rsidRDefault="00B05268">
      <w:pPr>
        <w:pStyle w:val="CommentText"/>
      </w:pPr>
      <w:r>
        <w:rPr>
          <w:rStyle w:val="CommentReference"/>
        </w:rPr>
        <w:annotationRef/>
      </w:r>
      <w:r>
        <w:t>I have this expectation, sort of, that the results should start with a pretty picture, that is, of both alignments drawn next to the reference genome.  This allows a reader to visualize the portions of the genomes in Gk and Kd that are alignable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30" w:author="Grover, Corrinne E [EEOBS]" w:date="2017-07-14T15:53:00Z" w:initials="GCE[">
    <w:p w14:paraId="276D1DEC" w14:textId="5D3123CF" w:rsidR="00F625FA" w:rsidRDefault="00F625FA">
      <w:pPr>
        <w:pStyle w:val="CommentText"/>
      </w:pPr>
      <w:r>
        <w:rPr>
          <w:rStyle w:val="CommentReference"/>
        </w:rPr>
        <w:annotationRef/>
      </w:r>
      <w:r>
        <w:t>We didn’t do dot-plots or whole-genome alignments per se because the Kokia genome (in particular) is in pieces. Also, that would take away from n=12, if a reviewer is alert and asks about it.</w:t>
      </w:r>
    </w:p>
  </w:comment>
  <w:comment w:id="31" w:author="Wendel, Jonathan F [EEOBS]" w:date="2017-07-13T16:25:00Z" w:initials="WJF[">
    <w:p w14:paraId="6428504A" w14:textId="467E28B4" w:rsidR="005457BE" w:rsidRDefault="005457BE">
      <w:pPr>
        <w:pStyle w:val="CommentText"/>
      </w:pPr>
      <w:r>
        <w:rPr>
          <w:rStyle w:val="CommentReference"/>
        </w:rPr>
        <w:annotationRef/>
      </w:r>
      <w:r>
        <w:t>Not edited yet.  Will need to do so after you consider my comments and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0C5C35AE" w15:done="0"/>
  <w15:commentEx w15:paraId="03CF34E9" w15:done="0"/>
  <w15:commentEx w15:paraId="3DA1BBD6" w15:done="0"/>
  <w15:commentEx w15:paraId="1ED65898" w15:done="0"/>
  <w15:commentEx w15:paraId="1C05A21A" w15:done="0"/>
  <w15:commentEx w15:paraId="36C2DCE9" w15:done="0"/>
  <w15:commentEx w15:paraId="00056EA0" w15:done="0"/>
  <w15:commentEx w15:paraId="61645570" w15:done="0"/>
  <w15:commentEx w15:paraId="3C4E33BD" w15:done="0"/>
  <w15:commentEx w15:paraId="4681DF42" w15:done="0"/>
  <w15:commentEx w15:paraId="01D589DE" w15:paraIdParent="4681DF42" w15:done="0"/>
  <w15:commentEx w15:paraId="6CCFD29E" w15:done="0"/>
  <w15:commentEx w15:paraId="2E5338ED" w15:paraIdParent="6CCFD29E" w15:done="0"/>
  <w15:commentEx w15:paraId="2267D205" w15:done="0"/>
  <w15:commentEx w15:paraId="12A1C224" w15:paraIdParent="2267D205" w15:done="0"/>
  <w15:commentEx w15:paraId="710A3527" w15:done="0"/>
  <w15:commentEx w15:paraId="7E68DA7B" w15:done="0"/>
  <w15:commentEx w15:paraId="55684B95" w15:done="0"/>
  <w15:commentEx w15:paraId="276D1DEC" w15:paraIdParent="55684B95" w15:done="0"/>
  <w15:commentEx w15:paraId="642850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3E4D4" w14:textId="77777777" w:rsidR="00825AB0" w:rsidRDefault="00825AB0" w:rsidP="00B04AC1">
      <w:pPr>
        <w:spacing w:after="0" w:line="240" w:lineRule="auto"/>
      </w:pPr>
      <w:r>
        <w:separator/>
      </w:r>
    </w:p>
  </w:endnote>
  <w:endnote w:type="continuationSeparator" w:id="0">
    <w:p w14:paraId="04D5C18A" w14:textId="77777777" w:rsidR="00825AB0" w:rsidRDefault="00825AB0"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D5BC1" w14:textId="77777777" w:rsidR="00825AB0" w:rsidRDefault="00825AB0" w:rsidP="00B04AC1">
      <w:pPr>
        <w:spacing w:after="0" w:line="240" w:lineRule="auto"/>
      </w:pPr>
      <w:r>
        <w:separator/>
      </w:r>
    </w:p>
  </w:footnote>
  <w:footnote w:type="continuationSeparator" w:id="0">
    <w:p w14:paraId="7FD66766" w14:textId="77777777" w:rsidR="00825AB0" w:rsidRDefault="00825AB0"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Wendel, Jonathan F [EEOBS]">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A0D6B"/>
    <w:rsid w:val="000B64BB"/>
    <w:rsid w:val="000C59AC"/>
    <w:rsid w:val="000D2ABF"/>
    <w:rsid w:val="000D61B6"/>
    <w:rsid w:val="000E0CD8"/>
    <w:rsid w:val="000E313A"/>
    <w:rsid w:val="000E432D"/>
    <w:rsid w:val="000E50F2"/>
    <w:rsid w:val="000E5256"/>
    <w:rsid w:val="00101150"/>
    <w:rsid w:val="00101FBC"/>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6A71"/>
    <w:rsid w:val="00186945"/>
    <w:rsid w:val="00195CBD"/>
    <w:rsid w:val="001965C6"/>
    <w:rsid w:val="001A3EAE"/>
    <w:rsid w:val="001B0CDB"/>
    <w:rsid w:val="001B1FD8"/>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63B03"/>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7B8A"/>
    <w:rsid w:val="004B7CF5"/>
    <w:rsid w:val="004C1A29"/>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86"/>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A149B"/>
    <w:rsid w:val="007B6F34"/>
    <w:rsid w:val="007C72C1"/>
    <w:rsid w:val="007D59A6"/>
    <w:rsid w:val="007E07B8"/>
    <w:rsid w:val="007E3C58"/>
    <w:rsid w:val="007F3F6C"/>
    <w:rsid w:val="0081234A"/>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90141E"/>
    <w:rsid w:val="00910540"/>
    <w:rsid w:val="0091634B"/>
    <w:rsid w:val="00920024"/>
    <w:rsid w:val="00930C4E"/>
    <w:rsid w:val="00931973"/>
    <w:rsid w:val="00934339"/>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05DD"/>
    <w:rsid w:val="00A227DD"/>
    <w:rsid w:val="00A22A3C"/>
    <w:rsid w:val="00A245C9"/>
    <w:rsid w:val="00A273FC"/>
    <w:rsid w:val="00A352F5"/>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169"/>
    <w:rsid w:val="00D705DF"/>
    <w:rsid w:val="00D732FA"/>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53DE"/>
    <w:rsid w:val="00F26A94"/>
    <w:rsid w:val="00F47DA9"/>
    <w:rsid w:val="00F510C0"/>
    <w:rsid w:val="00F514F4"/>
    <w:rsid w:val="00F625FA"/>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5BD2-2051-477D-8259-B9ADC4CF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7500</Words>
  <Characters>42752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3</cp:revision>
  <dcterms:created xsi:type="dcterms:W3CDTF">2017-07-14T16:08:00Z</dcterms:created>
  <dcterms:modified xsi:type="dcterms:W3CDTF">2017-07-14T21:01:00Z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